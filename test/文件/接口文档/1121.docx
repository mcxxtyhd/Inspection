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42" w:rsidRPr="00F53850" w:rsidRDefault="00077E42" w:rsidP="00077E42">
      <w:pPr>
        <w:ind w:firstLine="405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nresult</w:t>
      </w:r>
      <w:proofErr w:type="spellEnd"/>
      <w:r w:rsidRPr="00F53850">
        <w:rPr>
          <w:sz w:val="28"/>
          <w:szCs w:val="28"/>
        </w:rPr>
        <w:t xml:space="preserve"> </w:t>
      </w:r>
      <w:r w:rsidRPr="00F53850">
        <w:rPr>
          <w:rFonts w:hint="eastAsia"/>
          <w:sz w:val="28"/>
          <w:szCs w:val="28"/>
        </w:rPr>
        <w:t>：</w:t>
      </w:r>
      <w:r w:rsidRPr="00F53850">
        <w:rPr>
          <w:sz w:val="28"/>
          <w:szCs w:val="28"/>
        </w:rPr>
        <w:t xml:space="preserve">0 </w:t>
      </w:r>
      <w:r w:rsidRPr="00F53850">
        <w:rPr>
          <w:rFonts w:hint="eastAsia"/>
          <w:sz w:val="28"/>
          <w:szCs w:val="28"/>
        </w:rPr>
        <w:t>表示成功</w:t>
      </w:r>
    </w:p>
    <w:p w:rsidR="00077E42" w:rsidRPr="00F53850" w:rsidRDefault="00077E42" w:rsidP="00077E42">
      <w:pPr>
        <w:ind w:firstLine="405"/>
        <w:rPr>
          <w:sz w:val="28"/>
          <w:szCs w:val="28"/>
        </w:rPr>
      </w:pPr>
      <w:r w:rsidRPr="00F53850">
        <w:rPr>
          <w:sz w:val="28"/>
          <w:szCs w:val="28"/>
        </w:rPr>
        <w:t>result</w:t>
      </w:r>
      <w:r w:rsidRPr="00F53850">
        <w:rPr>
          <w:rFonts w:hint="eastAsia"/>
          <w:sz w:val="28"/>
          <w:szCs w:val="28"/>
        </w:rPr>
        <w:t>：</w:t>
      </w:r>
      <w:r w:rsidRPr="00F53850">
        <w:rPr>
          <w:sz w:val="28"/>
          <w:szCs w:val="28"/>
        </w:rPr>
        <w:t xml:space="preserve">1 </w:t>
      </w:r>
      <w:r w:rsidRPr="00F53850">
        <w:rPr>
          <w:rFonts w:hint="eastAsia"/>
          <w:sz w:val="28"/>
          <w:szCs w:val="28"/>
        </w:rPr>
        <w:t>表示失败</w:t>
      </w:r>
    </w:p>
    <w:p w:rsidR="00077E42" w:rsidRPr="00F53850" w:rsidRDefault="00077E42" w:rsidP="00077E42">
      <w:pPr>
        <w:ind w:firstLine="405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根目录：</w:t>
      </w:r>
    </w:p>
    <w:p w:rsidR="00077E42" w:rsidRPr="00F53850" w:rsidRDefault="00735597" w:rsidP="00077E42">
      <w:pPr>
        <w:pStyle w:val="10"/>
        <w:ind w:left="360" w:firstLineChars="0" w:firstLine="0"/>
        <w:rPr>
          <w:sz w:val="28"/>
          <w:szCs w:val="28"/>
        </w:rPr>
      </w:pPr>
      <w:hyperlink r:id="rId6" w:history="1">
        <w:r w:rsidR="00077E42" w:rsidRPr="00F53850">
          <w:rPr>
            <w:rStyle w:val="a3"/>
            <w:sz w:val="28"/>
            <w:szCs w:val="28"/>
          </w:rPr>
          <w:t>http://localhost:8888/inspection/web/webAction</w:t>
        </w:r>
      </w:hyperlink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例如对于登陆接口的测试：</w:t>
      </w:r>
    </w:p>
    <w:p w:rsidR="00077E42" w:rsidRPr="00F53850" w:rsidRDefault="00735597" w:rsidP="00077E42">
      <w:pPr>
        <w:pStyle w:val="10"/>
        <w:ind w:left="360" w:firstLineChars="0" w:firstLine="0"/>
        <w:rPr>
          <w:sz w:val="28"/>
          <w:szCs w:val="28"/>
        </w:rPr>
      </w:pPr>
      <w:hyperlink r:id="rId7" w:history="1">
        <w:r w:rsidR="00077E42" w:rsidRPr="00F53850">
          <w:rPr>
            <w:rStyle w:val="a3"/>
            <w:sz w:val="28"/>
            <w:szCs w:val="28"/>
          </w:rPr>
          <w:t>http://localhost:8888/inspection/web/webAction!interlogin.action?iuname=zhangsan&amp;iupwd=123</w:t>
        </w:r>
      </w:hyperlink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山东联通巡检需求：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铁塔、室内站的巡检；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目标：一个季度内要求巡检完毕所有的设备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巡检工作安排：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设备分组，可有一组和多组；巡检人员也相应分组；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以一个月为周期，</w:t>
      </w:r>
      <w:proofErr w:type="gramStart"/>
      <w:r w:rsidRPr="00F53850">
        <w:rPr>
          <w:rFonts w:hint="eastAsia"/>
          <w:sz w:val="28"/>
          <w:szCs w:val="28"/>
        </w:rPr>
        <w:t>巡检组</w:t>
      </w:r>
      <w:proofErr w:type="gramEnd"/>
      <w:r w:rsidRPr="00F53850">
        <w:rPr>
          <w:rFonts w:hint="eastAsia"/>
          <w:sz w:val="28"/>
          <w:szCs w:val="28"/>
        </w:rPr>
        <w:t>要完成对应设备组内所有设备的巡检任务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三个月的巡检工作，相加后要完成季度目标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在一个月的巡检周期内，</w:t>
      </w:r>
      <w:proofErr w:type="gramStart"/>
      <w:r w:rsidRPr="00F53850">
        <w:rPr>
          <w:rFonts w:hint="eastAsia"/>
          <w:sz w:val="28"/>
          <w:szCs w:val="28"/>
        </w:rPr>
        <w:t>不对每天</w:t>
      </w:r>
      <w:proofErr w:type="gramEnd"/>
      <w:r w:rsidRPr="00F53850">
        <w:rPr>
          <w:rFonts w:hint="eastAsia"/>
          <w:sz w:val="28"/>
          <w:szCs w:val="28"/>
        </w:rPr>
        <w:t>的</w:t>
      </w:r>
      <w:proofErr w:type="gramStart"/>
      <w:r w:rsidRPr="00F53850">
        <w:rPr>
          <w:rFonts w:hint="eastAsia"/>
          <w:sz w:val="28"/>
          <w:szCs w:val="28"/>
        </w:rPr>
        <w:t>巡检量做具体</w:t>
      </w:r>
      <w:proofErr w:type="gramEnd"/>
      <w:r w:rsidRPr="00F53850">
        <w:rPr>
          <w:rFonts w:hint="eastAsia"/>
          <w:sz w:val="28"/>
          <w:szCs w:val="28"/>
        </w:rPr>
        <w:t>规定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相比第一版终端的功能和接口，山东联通版本的变化大致如下。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界面菜单显示：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设备列表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巡检项列表，无需显示线路、点、</w:t>
      </w:r>
      <w:proofErr w:type="gramStart"/>
      <w:r w:rsidRPr="00F53850">
        <w:rPr>
          <w:rFonts w:hint="eastAsia"/>
          <w:sz w:val="28"/>
          <w:szCs w:val="28"/>
        </w:rPr>
        <w:t>巡检项组等</w:t>
      </w:r>
      <w:proofErr w:type="gramEnd"/>
      <w:r w:rsidRPr="00F53850">
        <w:rPr>
          <w:rFonts w:hint="eastAsia"/>
          <w:sz w:val="28"/>
          <w:szCs w:val="28"/>
        </w:rPr>
        <w:t>信息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设备列表应显示是否巡检过的状态信息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新增数据录入的触发条件：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Gps</w:t>
      </w:r>
      <w:proofErr w:type="spellEnd"/>
      <w:r w:rsidRPr="00F53850">
        <w:rPr>
          <w:rFonts w:hint="eastAsia"/>
          <w:sz w:val="28"/>
          <w:szCs w:val="28"/>
        </w:rPr>
        <w:t>定位，在巡检设备附近区域内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设备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巡检项的关系变为：设备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巡检项组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基础巡检项的关系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基础巡检项：最基本的巡检项，不依赖应用变化而变化，目前有：数值型；枚举型；字符串型三类。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巡检项数据数量巨大，且数量、内容可根据客户需求动态变更，因此终端要考虑自动页面布局、换页等问题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枚举类型的显示：要根据后台发送的枚举字符，下拉框方式接受用户选择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巡检问题上报，由终端侧发起，可选数据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终端无需地图功能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Rfid</w:t>
      </w:r>
      <w:proofErr w:type="spellEnd"/>
      <w:r w:rsidRPr="00F53850">
        <w:rPr>
          <w:rFonts w:hint="eastAsia"/>
          <w:sz w:val="28"/>
          <w:szCs w:val="28"/>
        </w:rPr>
        <w:t>支持，一期遗留功能；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jc w:val="center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巡检系统终端平台接口规范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协议类型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本协议定义了巡检平台与巡检终端之间数据传输的协议。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具体采用</w:t>
      </w:r>
      <w:r w:rsidRPr="00F53850">
        <w:rPr>
          <w:sz w:val="28"/>
          <w:szCs w:val="28"/>
        </w:rPr>
        <w:t>HTTP +Jason</w:t>
      </w:r>
      <w:r w:rsidRPr="00F53850">
        <w:rPr>
          <w:rFonts w:hint="eastAsia"/>
          <w:sz w:val="28"/>
          <w:szCs w:val="28"/>
        </w:rPr>
        <w:t>传数据</w:t>
      </w: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接口定义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平台与终端之间，传输的数据有用户登录去登陆，巡检任务，巡检设备数据上传，定位信息，图片信息上传，心跳消息等。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每一类数据的传递，都由请求和响应包组成。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以下仅提供</w:t>
      </w:r>
      <w:proofErr w:type="spellStart"/>
      <w:r w:rsidRPr="00F53850">
        <w:rPr>
          <w:sz w:val="28"/>
          <w:szCs w:val="28"/>
        </w:rPr>
        <w:t>jason</w:t>
      </w:r>
      <w:proofErr w:type="spellEnd"/>
      <w:r w:rsidRPr="00F53850">
        <w:rPr>
          <w:rFonts w:hint="eastAsia"/>
          <w:sz w:val="28"/>
          <w:szCs w:val="28"/>
        </w:rPr>
        <w:t>数据包体中的内容。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注意：同样的参数请尽量取相同的名称。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建议，终端上传的消息中，终端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用户</w:t>
      </w:r>
      <w:r w:rsidRPr="00F53850">
        <w:rPr>
          <w:sz w:val="28"/>
          <w:szCs w:val="28"/>
        </w:rPr>
        <w:t>id</w:t>
      </w:r>
      <w:r w:rsidRPr="00F53850">
        <w:rPr>
          <w:rFonts w:hint="eastAsia"/>
          <w:sz w:val="28"/>
          <w:szCs w:val="28"/>
        </w:rPr>
        <w:t>、任务</w:t>
      </w:r>
      <w:r w:rsidRPr="00F53850">
        <w:rPr>
          <w:sz w:val="28"/>
          <w:szCs w:val="28"/>
        </w:rPr>
        <w:t>id</w:t>
      </w:r>
      <w:r w:rsidRPr="00F53850">
        <w:rPr>
          <w:rFonts w:hint="eastAsia"/>
          <w:sz w:val="28"/>
          <w:szCs w:val="28"/>
        </w:rPr>
        <w:t>为必选字段；时间为可选字段，根据消息的内容确定是否要发送时间。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平台的响应包，至少要有</w:t>
      </w:r>
      <w:r w:rsidRPr="00F53850">
        <w:rPr>
          <w:sz w:val="28"/>
          <w:szCs w:val="28"/>
        </w:rPr>
        <w:t>result</w:t>
      </w:r>
      <w:r w:rsidRPr="00F53850">
        <w:rPr>
          <w:rFonts w:hint="eastAsia"/>
          <w:sz w:val="28"/>
          <w:szCs w:val="28"/>
        </w:rPr>
        <w:t>参数，默认</w:t>
      </w:r>
      <w:r w:rsidRPr="00F53850">
        <w:rPr>
          <w:sz w:val="28"/>
          <w:szCs w:val="28"/>
        </w:rPr>
        <w:t>0</w:t>
      </w:r>
      <w:r w:rsidRPr="00F53850">
        <w:rPr>
          <w:rFonts w:hint="eastAsia"/>
          <w:sz w:val="28"/>
          <w:szCs w:val="28"/>
        </w:rPr>
        <w:t>为成功，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为失败</w:t>
      </w:r>
      <w:r w:rsidRPr="00F53850">
        <w:rPr>
          <w:sz w:val="28"/>
          <w:szCs w:val="28"/>
        </w:rPr>
        <w:t>,2</w:t>
      </w:r>
      <w:r w:rsidRPr="00F53850">
        <w:rPr>
          <w:rFonts w:hint="eastAsia"/>
          <w:sz w:val="28"/>
          <w:szCs w:val="28"/>
        </w:rPr>
        <w:t>为需要重新登录，</w:t>
      </w:r>
      <w:r w:rsidRPr="00F53850">
        <w:rPr>
          <w:sz w:val="28"/>
          <w:szCs w:val="28"/>
        </w:rPr>
        <w:t>3</w:t>
      </w:r>
      <w:r w:rsidRPr="00F53850">
        <w:rPr>
          <w:rFonts w:hint="eastAsia"/>
          <w:sz w:val="28"/>
          <w:szCs w:val="28"/>
        </w:rPr>
        <w:t>表示有紧急任务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接口数据时序图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noProof/>
          <w:sz w:val="28"/>
          <w:szCs w:val="28"/>
        </w:rPr>
        <w:drawing>
          <wp:inline distT="0" distB="0" distL="0" distR="0" wp14:anchorId="2237A305" wp14:editId="4B75AF2A">
            <wp:extent cx="5857875" cy="776287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接口数据描述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终端、平台间传输的数据很多，其中最重要的有任务信息数据。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对于任务信息数据，其数据结构为：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巡检线路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巡检点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设备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巡检项组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巡检项，上下级间都为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对多关系。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终端应能根据应用的要求，全部或部分显示这种数据结构关系。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对于山东联通项目，终端仅需显示任务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设备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巡检项这三层数据即可。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巡检项的构成：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名称、类型、值、枚举名称数组（可选）。类型有数值、枚举、字符串三种，对于枚举类型，还需提供枚举名称数组。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巡检项被用于终端获取任务信息和上报巡检数据信息。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用户登录接口，还被用于传输一些应用的公共参数，如山东联通项目，</w:t>
      </w:r>
      <w:proofErr w:type="spellStart"/>
      <w:r w:rsidRPr="00F53850">
        <w:rPr>
          <w:sz w:val="28"/>
          <w:szCs w:val="28"/>
        </w:rPr>
        <w:t>gps</w:t>
      </w:r>
      <w:proofErr w:type="spellEnd"/>
      <w:r w:rsidRPr="00F53850">
        <w:rPr>
          <w:rFonts w:hint="eastAsia"/>
          <w:sz w:val="28"/>
          <w:szCs w:val="28"/>
        </w:rPr>
        <w:t>判断是否到达设备的半径数据。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是否登录，终端</w:t>
      </w:r>
      <w:r w:rsidRPr="00F53850">
        <w:rPr>
          <w:sz w:val="28"/>
          <w:szCs w:val="28"/>
        </w:rPr>
        <w:t xml:space="preserve">id </w:t>
      </w:r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sesionid</w:t>
      </w:r>
      <w:proofErr w:type="spellEnd"/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lastRenderedPageBreak/>
        <w:t>1.</w:t>
      </w:r>
      <w:r w:rsidRPr="00F53850">
        <w:rPr>
          <w:rFonts w:hint="eastAsia"/>
          <w:sz w:val="28"/>
          <w:szCs w:val="28"/>
        </w:rPr>
        <w:t>登陆接口（终端号需要传过来）</w:t>
      </w:r>
      <w:r w:rsidRPr="00F53850">
        <w:rPr>
          <w:sz w:val="28"/>
          <w:szCs w:val="28"/>
        </w:rPr>
        <w:t>1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interlogin</w:t>
      </w:r>
      <w:proofErr w:type="spellEnd"/>
    </w:p>
    <w:p w:rsidR="00077E42" w:rsidRPr="00F53850" w:rsidRDefault="00077E42" w:rsidP="00077E42">
      <w:pPr>
        <w:ind w:firstLineChars="350" w:firstLine="98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参数：</w:t>
      </w:r>
      <w:proofErr w:type="spellStart"/>
      <w:r w:rsidRPr="00F53850">
        <w:rPr>
          <w:sz w:val="28"/>
          <w:szCs w:val="28"/>
        </w:rPr>
        <w:t>iuname</w:t>
      </w:r>
      <w:proofErr w:type="spellEnd"/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iupwd</w:t>
      </w:r>
      <w:proofErr w:type="spellEnd"/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termid</w:t>
      </w:r>
      <w:proofErr w:type="spellEnd"/>
    </w:p>
    <w:p w:rsidR="00077E42" w:rsidRPr="00F53850" w:rsidRDefault="00077E42" w:rsidP="00077E42">
      <w:pPr>
        <w:ind w:firstLineChars="350" w:firstLine="98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用户登录时，改变用户登录状态，并随机生成标志码</w:t>
      </w:r>
      <w:r w:rsidRPr="00F53850">
        <w:rPr>
          <w:sz w:val="28"/>
          <w:szCs w:val="28"/>
        </w:rPr>
        <w:t>B</w:t>
      </w:r>
      <w:r w:rsidRPr="00F53850">
        <w:rPr>
          <w:rFonts w:hint="eastAsia"/>
          <w:sz w:val="28"/>
          <w:szCs w:val="28"/>
        </w:rPr>
        <w:t>，保存至数据库中（终端状态表中）。作为重复登录的处理工作（之后每个接口运行时，都会判断终端上传的</w:t>
      </w:r>
      <w:r w:rsidRPr="00F53850">
        <w:rPr>
          <w:sz w:val="28"/>
          <w:szCs w:val="28"/>
        </w:rPr>
        <w:t>B</w:t>
      </w:r>
      <w:r w:rsidRPr="00F53850">
        <w:rPr>
          <w:rFonts w:hint="eastAsia"/>
          <w:sz w:val="28"/>
          <w:szCs w:val="28"/>
        </w:rPr>
        <w:t>与</w:t>
      </w:r>
      <w:r w:rsidRPr="00F53850">
        <w:rPr>
          <w:sz w:val="28"/>
          <w:szCs w:val="28"/>
        </w:rPr>
        <w:t xml:space="preserve"> </w:t>
      </w:r>
      <w:r w:rsidRPr="00F53850">
        <w:rPr>
          <w:rFonts w:hint="eastAsia"/>
          <w:sz w:val="28"/>
          <w:szCs w:val="28"/>
        </w:rPr>
        <w:t>数据库的</w:t>
      </w:r>
      <w:r w:rsidRPr="00F53850">
        <w:rPr>
          <w:sz w:val="28"/>
          <w:szCs w:val="28"/>
        </w:rPr>
        <w:t>B</w:t>
      </w:r>
      <w:r w:rsidRPr="00F53850">
        <w:rPr>
          <w:rFonts w:hint="eastAsia"/>
          <w:sz w:val="28"/>
          <w:szCs w:val="28"/>
        </w:rPr>
        <w:t>是否一致，若一致，则可以运行接口；若不一致，则提示此用户已经重复登录过）。若之前没有登录，则正常操作，若用户之前有过登录，则在终端状态表中修改此终端之前登录时产生的记录。（终端状态表需要任务字段，状态，标志码（同一个用户同一个任务）</w:t>
      </w:r>
      <w:r w:rsidRPr="00F53850">
        <w:rPr>
          <w:sz w:val="28"/>
          <w:szCs w:val="28"/>
        </w:rPr>
        <w:t>(</w:t>
      </w:r>
      <w:r w:rsidRPr="00F53850">
        <w:rPr>
          <w:rFonts w:hint="eastAsia"/>
          <w:sz w:val="28"/>
          <w:szCs w:val="28"/>
        </w:rPr>
        <w:t>重复登录只需更新终端状态表</w:t>
      </w:r>
      <w:r w:rsidRPr="00F53850">
        <w:rPr>
          <w:sz w:val="28"/>
          <w:szCs w:val="28"/>
        </w:rPr>
        <w:t>)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（用户与终端</w:t>
      </w:r>
      <w:r w:rsidRPr="00F53850">
        <w:rPr>
          <w:sz w:val="28"/>
          <w:szCs w:val="28"/>
        </w:rPr>
        <w:t>id</w:t>
      </w:r>
      <w:r w:rsidRPr="00F53850">
        <w:rPr>
          <w:rFonts w:hint="eastAsia"/>
          <w:sz w:val="28"/>
          <w:szCs w:val="28"/>
        </w:rPr>
        <w:t>绑定）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备注：用户名字：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iuname</w:t>
      </w:r>
      <w:proofErr w:type="spellEnd"/>
    </w:p>
    <w:p w:rsidR="00077E42" w:rsidRPr="00F53850" w:rsidRDefault="00077E42" w:rsidP="00077E42">
      <w:pPr>
        <w:ind w:firstLineChars="350" w:firstLine="98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用户密码：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iupwd</w:t>
      </w:r>
      <w:proofErr w:type="spellEnd"/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sz w:val="28"/>
          <w:szCs w:val="28"/>
        </w:rPr>
        <w:tab/>
      </w:r>
      <w:r w:rsidRPr="00F53850">
        <w:rPr>
          <w:rFonts w:hint="eastAsia"/>
          <w:sz w:val="28"/>
          <w:szCs w:val="28"/>
        </w:rPr>
        <w:t>终端编号：</w:t>
      </w:r>
      <w:proofErr w:type="spellStart"/>
      <w:r w:rsidRPr="00F53850">
        <w:rPr>
          <w:sz w:val="28"/>
          <w:szCs w:val="28"/>
        </w:rPr>
        <w:t>termid</w:t>
      </w:r>
      <w:proofErr w:type="spellEnd"/>
    </w:p>
    <w:p w:rsidR="00077E42" w:rsidRPr="00F53850" w:rsidRDefault="00077E42" w:rsidP="00077E42">
      <w:pPr>
        <w:ind w:left="420" w:firstLine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用户登录标志码（以下的都一样）：</w:t>
      </w:r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响应值：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  </w:t>
      </w:r>
      <w:r w:rsidRPr="00F53850">
        <w:rPr>
          <w:rFonts w:hint="eastAsia"/>
          <w:sz w:val="28"/>
          <w:szCs w:val="28"/>
        </w:rPr>
        <w:t>成功，返回值如下</w:t>
      </w:r>
    </w:p>
    <w:p w:rsidR="00BC692A" w:rsidRPr="00BC692A" w:rsidRDefault="00077E42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F53850">
        <w:rPr>
          <w:sz w:val="28"/>
          <w:szCs w:val="28"/>
        </w:rPr>
        <w:t xml:space="preserve"> </w:t>
      </w:r>
      <w:r w:rsidRPr="00BC692A">
        <w:rPr>
          <w:sz w:val="24"/>
          <w:szCs w:val="24"/>
        </w:rPr>
        <w:t xml:space="preserve"> </w:t>
      </w:r>
      <w:r w:rsidR="00BC692A" w:rsidRPr="00BC692A">
        <w:rPr>
          <w:rFonts w:ascii="宋体" w:hAnsiTheme="minorHAnsi" w:cs="宋体"/>
          <w:kern w:val="0"/>
          <w:sz w:val="24"/>
          <w:szCs w:val="24"/>
        </w:rPr>
        <w:t>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inspectUserVo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entid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0,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groupid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"23",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groupname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</w:t>
      </w:r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巡检一队</w:t>
      </w:r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"id": 21,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imark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"0.8287755807328033",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lastRenderedPageBreak/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iumobile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"123",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iuname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lrl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iupwd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"123",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iusex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</w:t>
      </w:r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男</w:t>
      </w:r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"radius": "73333222222222222222",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shineipicnum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"6",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tietapicnum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"13"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},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"result": 0</w:t>
      </w:r>
    </w:p>
    <w:p w:rsidR="00BC692A" w:rsidRP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>}</w:t>
      </w:r>
    </w:p>
    <w:p w:rsidR="00BC692A" w:rsidRP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hAnsiTheme="minorHAnsi" w:cs="宋体"/>
          <w:kern w:val="0"/>
          <w:sz w:val="18"/>
          <w:szCs w:val="18"/>
        </w:rPr>
      </w:pPr>
    </w:p>
    <w:p w:rsidR="00077E42" w:rsidRPr="00F53850" w:rsidRDefault="00077E42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 w:hint="eastAsia"/>
          <w:kern w:val="0"/>
          <w:sz w:val="28"/>
          <w:szCs w:val="28"/>
          <w:lang w:val="zh-CN"/>
        </w:rPr>
        <w:t>解释</w:t>
      </w:r>
      <w:r w:rsidRPr="00F53850">
        <w:rPr>
          <w:rFonts w:ascii="宋体" w:cs="宋体" w:hint="eastAsia"/>
          <w:kern w:val="0"/>
          <w:sz w:val="28"/>
          <w:szCs w:val="28"/>
        </w:rPr>
        <w:t>：</w:t>
      </w:r>
      <w:r w:rsidRPr="00F53850">
        <w:rPr>
          <w:rFonts w:ascii="宋体" w:cs="宋体" w:hint="eastAsia"/>
          <w:kern w:val="0"/>
          <w:sz w:val="28"/>
          <w:szCs w:val="28"/>
          <w:lang w:val="zh-CN"/>
        </w:rPr>
        <w:t>此为一个</w:t>
      </w:r>
      <w:proofErr w:type="spellStart"/>
      <w:r w:rsidRPr="00F53850">
        <w:rPr>
          <w:rFonts w:ascii="宋体" w:cs="宋体"/>
          <w:kern w:val="0"/>
          <w:sz w:val="28"/>
          <w:szCs w:val="28"/>
        </w:rPr>
        <w:t>TermInspectUserVo</w:t>
      </w:r>
      <w:proofErr w:type="spellEnd"/>
      <w:r w:rsidRPr="00F53850">
        <w:rPr>
          <w:rFonts w:ascii="宋体" w:cs="宋体" w:hint="eastAsia"/>
          <w:kern w:val="0"/>
          <w:sz w:val="28"/>
          <w:szCs w:val="28"/>
          <w:lang w:val="zh-CN"/>
        </w:rPr>
        <w:t>对象</w:t>
      </w:r>
      <w:r w:rsidRPr="00F53850">
        <w:rPr>
          <w:rFonts w:ascii="宋体" w:cs="宋体" w:hint="eastAsia"/>
          <w:kern w:val="0"/>
          <w:sz w:val="28"/>
          <w:szCs w:val="28"/>
        </w:rPr>
        <w:t>，</w:t>
      </w:r>
    </w:p>
    <w:p w:rsidR="00077E42" w:rsidRPr="00F53850" w:rsidRDefault="00077E42" w:rsidP="00BC692A">
      <w:pPr>
        <w:tabs>
          <w:tab w:val="left" w:pos="4260"/>
        </w:tabs>
        <w:rPr>
          <w:rFonts w:ascii="Courier New" w:hAnsi="Courier New" w:cs="Courier New"/>
          <w:color w:val="0000C0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                </w:t>
      </w:r>
      <w:r w:rsidR="00BC692A">
        <w:rPr>
          <w:noProof/>
        </w:rPr>
        <w:drawing>
          <wp:inline distT="0" distB="0" distL="0" distR="0" wp14:anchorId="23C5CE36" wp14:editId="45B417F3">
            <wp:extent cx="5273749" cy="3083442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42" w:rsidRPr="00F53850" w:rsidRDefault="00077E42" w:rsidP="00077E42">
      <w:pPr>
        <w:autoSpaceDE w:val="0"/>
        <w:autoSpaceDN w:val="0"/>
        <w:adjustRightInd w:val="0"/>
        <w:ind w:left="840" w:firstLineChars="600" w:firstLine="1680"/>
        <w:jc w:val="left"/>
        <w:rPr>
          <w:rFonts w:ascii="Courier New" w:hAnsi="Courier New" w:cs="Courier New"/>
          <w:color w:val="3F7F5F"/>
          <w:kern w:val="0"/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{    </w:t>
      </w:r>
      <w:bookmarkStart w:id="0" w:name="OLE_LINK2"/>
      <w:bookmarkStart w:id="1" w:name="OLE_LINK1"/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  <w:bookmarkEnd w:id="0"/>
      <w:bookmarkEnd w:id="1"/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2</w:t>
      </w:r>
      <w:r w:rsidRPr="00F53850">
        <w:rPr>
          <w:rFonts w:hint="eastAsia"/>
          <w:sz w:val="28"/>
          <w:szCs w:val="28"/>
        </w:rPr>
        <w:t>注销</w:t>
      </w:r>
      <w:r w:rsidRPr="00F53850">
        <w:rPr>
          <w:sz w:val="28"/>
          <w:szCs w:val="28"/>
        </w:rPr>
        <w:t>1</w:t>
      </w:r>
    </w:p>
    <w:p w:rsidR="00077E42" w:rsidRPr="00F53850" w:rsidRDefault="00077E42" w:rsidP="00077E42">
      <w:pPr>
        <w:rPr>
          <w:rFonts w:ascii="Courier New" w:hAnsi="Courier New" w:cs="Courier New"/>
          <w:color w:val="3F7F5F"/>
          <w:kern w:val="0"/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</w:t>
      </w:r>
      <w:proofErr w:type="spellStart"/>
      <w:r w:rsidRPr="00F53850">
        <w:rPr>
          <w:sz w:val="28"/>
          <w:szCs w:val="28"/>
        </w:rPr>
        <w:t>interloginOut</w:t>
      </w:r>
      <w:proofErr w:type="spellEnd"/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参数</w:t>
      </w:r>
      <w:proofErr w:type="spellStart"/>
      <w:r w:rsidRPr="00F53850">
        <w:rPr>
          <w:sz w:val="28"/>
          <w:szCs w:val="28"/>
        </w:rPr>
        <w:t>puid</w:t>
      </w:r>
      <w:proofErr w:type="spellEnd"/>
      <w:r w:rsidRPr="00F53850">
        <w:rPr>
          <w:sz w:val="28"/>
          <w:szCs w:val="28"/>
        </w:rPr>
        <w:t xml:space="preserve"> //</w:t>
      </w:r>
      <w:r w:rsidRPr="00F53850">
        <w:rPr>
          <w:rFonts w:hint="eastAsia"/>
          <w:sz w:val="28"/>
          <w:szCs w:val="28"/>
        </w:rPr>
        <w:t>用户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proofErr w:type="spellStart"/>
      <w:r w:rsidRPr="00F53850">
        <w:rPr>
          <w:sz w:val="28"/>
          <w:szCs w:val="28"/>
        </w:rPr>
        <w:t>termid</w:t>
      </w:r>
      <w:proofErr w:type="spellEnd"/>
      <w:r w:rsidRPr="00F53850">
        <w:rPr>
          <w:sz w:val="28"/>
          <w:szCs w:val="28"/>
        </w:rPr>
        <w:t>//</w:t>
      </w:r>
      <w:r w:rsidRPr="00F53850">
        <w:rPr>
          <w:rFonts w:hint="eastAsia"/>
          <w:sz w:val="28"/>
          <w:szCs w:val="28"/>
        </w:rPr>
        <w:t>终端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bookmarkStart w:id="2" w:name="OLE_LINK5"/>
      <w:bookmarkStart w:id="3" w:name="OLE_LINK6"/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标识码</w:t>
      </w:r>
    </w:p>
    <w:bookmarkEnd w:id="2"/>
    <w:bookmarkEnd w:id="3"/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注销时，改变用户登录状态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lastRenderedPageBreak/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3</w:t>
      </w:r>
      <w:r w:rsidRPr="00F53850">
        <w:rPr>
          <w:rFonts w:hint="eastAsia"/>
          <w:sz w:val="28"/>
          <w:szCs w:val="28"/>
        </w:rPr>
        <w:t>修改密码</w:t>
      </w:r>
      <w:r w:rsidRPr="00F53850">
        <w:rPr>
          <w:sz w:val="28"/>
          <w:szCs w:val="28"/>
        </w:rPr>
        <w:t>1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intereditTerminalPassword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参数：</w:t>
      </w:r>
      <w:proofErr w:type="spellStart"/>
      <w:r w:rsidRPr="00F53850">
        <w:rPr>
          <w:sz w:val="28"/>
          <w:szCs w:val="28"/>
        </w:rPr>
        <w:t>puid</w:t>
      </w:r>
      <w:proofErr w:type="spellEnd"/>
      <w:r w:rsidRPr="00F53850">
        <w:rPr>
          <w:sz w:val="28"/>
          <w:szCs w:val="28"/>
        </w:rPr>
        <w:t xml:space="preserve"> </w:t>
      </w:r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iupwd</w:t>
      </w:r>
      <w:proofErr w:type="spellEnd"/>
      <w:r w:rsidRPr="00F53850">
        <w:rPr>
          <w:sz w:val="28"/>
          <w:szCs w:val="28"/>
        </w:rPr>
        <w:t xml:space="preserve">, </w:t>
      </w:r>
      <w:proofErr w:type="spellStart"/>
      <w:r w:rsidRPr="00F53850">
        <w:rPr>
          <w:sz w:val="28"/>
          <w:szCs w:val="28"/>
        </w:rPr>
        <w:t>imark,termid</w:t>
      </w:r>
      <w:proofErr w:type="spellEnd"/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proofErr w:type="spellStart"/>
      <w:r w:rsidRPr="00F53850">
        <w:rPr>
          <w:sz w:val="28"/>
          <w:szCs w:val="28"/>
        </w:rPr>
        <w:t>puid</w:t>
      </w:r>
      <w:proofErr w:type="spellEnd"/>
      <w:r w:rsidRPr="00F53850">
        <w:rPr>
          <w:rFonts w:hint="eastAsia"/>
          <w:sz w:val="28"/>
          <w:szCs w:val="28"/>
        </w:rPr>
        <w:t>为巡检对象主键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响应：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  <w:r w:rsidRPr="00F53850">
        <w:rPr>
          <w:rFonts w:ascii="宋体" w:cs="宋体"/>
          <w:kern w:val="0"/>
          <w:sz w:val="28"/>
          <w:szCs w:val="28"/>
        </w:rPr>
        <w:tab/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commentRangeStart w:id="4"/>
      <w:r w:rsidRPr="00F53850">
        <w:rPr>
          <w:sz w:val="28"/>
          <w:szCs w:val="28"/>
        </w:rPr>
        <w:t>4</w:t>
      </w:r>
      <w:commentRangeEnd w:id="4"/>
      <w:r w:rsidRPr="00F53850">
        <w:rPr>
          <w:rStyle w:val="a5"/>
          <w:b w:val="0"/>
          <w:sz w:val="28"/>
          <w:szCs w:val="28"/>
        </w:rPr>
        <w:commentReference w:id="4"/>
      </w:r>
      <w:r w:rsidRPr="00F53850">
        <w:rPr>
          <w:rFonts w:hint="eastAsia"/>
          <w:sz w:val="28"/>
          <w:szCs w:val="28"/>
        </w:rPr>
        <w:t>任务查询</w:t>
      </w:r>
    </w:p>
    <w:p w:rsidR="00BC692A" w:rsidRDefault="00077E42" w:rsidP="00BC692A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="00BC692A">
        <w:rPr>
          <w:rFonts w:hint="eastAsia"/>
          <w:sz w:val="28"/>
          <w:szCs w:val="28"/>
        </w:rPr>
        <w:t>方法名称：</w:t>
      </w:r>
      <w:proofErr w:type="spellStart"/>
      <w:r w:rsidR="00BC692A">
        <w:rPr>
          <w:sz w:val="28"/>
          <w:szCs w:val="28"/>
        </w:rPr>
        <w:t>interfindTask</w:t>
      </w:r>
      <w:proofErr w:type="spellEnd"/>
    </w:p>
    <w:p w:rsidR="00BC692A" w:rsidRDefault="00BC692A" w:rsidP="00BC692A">
      <w:pPr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yellow"/>
        </w:rPr>
        <w:t>pgid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imark,termid</w:t>
      </w:r>
      <w:proofErr w:type="spellEnd"/>
    </w:p>
    <w:p w:rsidR="00BC692A" w:rsidRDefault="00BC692A" w:rsidP="00BC692A">
      <w:pPr>
        <w:rPr>
          <w:sz w:val="28"/>
          <w:szCs w:val="28"/>
        </w:rPr>
      </w:pP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yellow"/>
        </w:rPr>
        <w:t>pgid</w:t>
      </w:r>
      <w:proofErr w:type="spellEnd"/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巡检员所在班组</w:t>
      </w:r>
      <w:r>
        <w:rPr>
          <w:sz w:val="28"/>
          <w:szCs w:val="28"/>
        </w:rPr>
        <w:t>id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因为现在改成支持显示多个任务，所以有些许改动：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当登录后显示计划名称，点击计划名称即可显示计划里面的所有设备。显示界面效果跟当点击设备后显示巡检项组一样；下面</w:t>
      </w:r>
      <w:r>
        <w:rPr>
          <w:rFonts w:ascii="宋体" w:hAnsi="Times New Roman" w:cs="宋体" w:hint="eastAsia"/>
          <w:kern w:val="0"/>
          <w:sz w:val="28"/>
          <w:szCs w:val="28"/>
        </w:rPr>
        <w:t>tpGroupList1中的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ptype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表示的是巡检项类型</w:t>
      </w:r>
    </w:p>
    <w:p w:rsidR="00BC692A" w:rsidRDefault="00AB0BA3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BC692A">
        <w:rPr>
          <w:rFonts w:hint="eastAsia"/>
          <w:sz w:val="28"/>
          <w:szCs w:val="28"/>
        </w:rPr>
        <w:t>若成功，将返回</w:t>
      </w:r>
      <w:r w:rsidR="00BC692A">
        <w:rPr>
          <w:sz w:val="28"/>
          <w:szCs w:val="28"/>
        </w:rPr>
        <w:t>3</w:t>
      </w:r>
      <w:r w:rsidR="00BC692A">
        <w:rPr>
          <w:rFonts w:hint="eastAsia"/>
          <w:sz w:val="28"/>
          <w:szCs w:val="28"/>
        </w:rPr>
        <w:t>类数据，</w:t>
      </w:r>
      <w:r w:rsidR="00BC692A">
        <w:rPr>
          <w:sz w:val="28"/>
          <w:szCs w:val="28"/>
        </w:rPr>
        <w:t>result</w:t>
      </w:r>
      <w:r w:rsidR="00BC692A">
        <w:rPr>
          <w:rFonts w:hint="eastAsia"/>
          <w:sz w:val="28"/>
          <w:szCs w:val="28"/>
        </w:rPr>
        <w:t>，</w:t>
      </w:r>
      <w:r w:rsidR="00BC692A">
        <w:rPr>
          <w:rFonts w:ascii="宋体" w:hAnsi="Times New Roman" w:cs="宋体" w:hint="eastAsia"/>
          <w:kern w:val="0"/>
          <w:sz w:val="28"/>
          <w:szCs w:val="28"/>
        </w:rPr>
        <w:t>tpGroupList1和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lang w:val="zh-CN"/>
        </w:rPr>
        <w:t>planVoList</w:t>
      </w:r>
      <w:r w:rsidR="00BC692A">
        <w:rPr>
          <w:rFonts w:ascii="宋体" w:hAnsi="Times New Roman" w:cs="宋体" w:hint="eastAsia"/>
          <w:kern w:val="0"/>
          <w:sz w:val="28"/>
          <w:szCs w:val="28"/>
        </w:rPr>
        <w:t>；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1.result</w:t>
      </w:r>
      <w:r>
        <w:rPr>
          <w:rFonts w:hint="eastAsia"/>
          <w:sz w:val="28"/>
          <w:szCs w:val="28"/>
        </w:rPr>
        <w:t>表示任务查询结果；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 w:hint="eastAsia"/>
          <w:kern w:val="0"/>
          <w:sz w:val="28"/>
          <w:szCs w:val="28"/>
        </w:rPr>
        <w:t>2.tpGroupList1表示此次任务下的所涵盖的巡检项组集合，巡检项组下面有巡检项集合（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tprojectList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），巡检项下面有一个枚举集合（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evList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），当巡检项类型为1时，枚举集合（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evList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）才会有值，tpGroupList1需要一直保存到手机中，直到注销时才丢弃，我们巡检项有几类型，如果是数字类型，则显示最大值最小值 ，且这个最大值最小值是可以改的；至于字符串，则给他一个文本框；对于枚举类型，给他一个下拉框之类的。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 w:hint="eastAsia"/>
          <w:kern w:val="0"/>
          <w:sz w:val="28"/>
          <w:szCs w:val="28"/>
        </w:rPr>
        <w:lastRenderedPageBreak/>
        <w:t>3.</w:t>
      </w:r>
      <w:r w:rsidR="00AB0BA3"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  <w:lang w:val="zh-CN"/>
        </w:rPr>
        <w:t xml:space="preserve"> </w:t>
      </w:r>
      <w:r w:rsidR="00AB0BA3">
        <w:rPr>
          <w:rFonts w:ascii="Consolas" w:eastAsiaTheme="minorEastAsia" w:hAnsi="Consolas" w:cs="Consolas"/>
          <w:color w:val="000000"/>
          <w:kern w:val="0"/>
          <w:sz w:val="24"/>
          <w:szCs w:val="24"/>
          <w:lang w:val="zh-CN"/>
        </w:rPr>
        <w:t>planVoList</w:t>
      </w:r>
      <w:r w:rsidR="00AB0BA3">
        <w:rPr>
          <w:rFonts w:ascii="宋体" w:hAnsi="Times New Roman" w:cs="宋体" w:hint="eastAsia"/>
          <w:kern w:val="0"/>
          <w:sz w:val="28"/>
          <w:szCs w:val="28"/>
        </w:rPr>
        <w:t>表示此次任务下的所有线路集合，巡检点下面有许多巡检点</w:t>
      </w:r>
      <w:r>
        <w:rPr>
          <w:rFonts w:ascii="宋体" w:hAnsi="Times New Roman" w:cs="宋体" w:hint="eastAsia"/>
          <w:kern w:val="0"/>
          <w:sz w:val="28"/>
          <w:szCs w:val="28"/>
        </w:rPr>
        <w:t>集合（</w:t>
      </w:r>
      <w:r w:rsidR="00AB0BA3">
        <w:rPr>
          <w:rFonts w:ascii="宋体" w:hAnsiTheme="minorHAnsi" w:cs="宋体"/>
          <w:color w:val="000000"/>
          <w:kern w:val="0"/>
          <w:sz w:val="24"/>
          <w:szCs w:val="24"/>
          <w:lang w:val="zh-CN"/>
        </w:rPr>
        <w:t>tpointVoList</w:t>
      </w:r>
      <w:r>
        <w:rPr>
          <w:rFonts w:ascii="宋体" w:hAnsi="Times New Roman" w:cs="宋体" w:hint="eastAsia"/>
          <w:kern w:val="0"/>
          <w:sz w:val="28"/>
          <w:szCs w:val="28"/>
        </w:rPr>
        <w:t>），</w:t>
      </w:r>
      <w:r w:rsidR="00AB0BA3">
        <w:rPr>
          <w:rFonts w:ascii="宋体" w:hAnsi="Times New Roman" w:cs="宋体" w:hint="eastAsia"/>
          <w:kern w:val="0"/>
          <w:sz w:val="28"/>
          <w:szCs w:val="28"/>
        </w:rPr>
        <w:t>巡检点下面有巡检设备的集合（</w:t>
      </w:r>
      <w:r w:rsidR="00AB0BA3">
        <w:rPr>
          <w:rFonts w:ascii="宋体" w:hAnsiTheme="minorHAnsi" w:cs="宋体"/>
          <w:color w:val="000000"/>
          <w:kern w:val="0"/>
          <w:sz w:val="24"/>
          <w:szCs w:val="24"/>
          <w:lang w:val="zh-CN"/>
        </w:rPr>
        <w:t>equipmentList</w:t>
      </w:r>
      <w:r w:rsidR="00AB0BA3">
        <w:rPr>
          <w:rFonts w:ascii="宋体" w:hAnsi="Times New Roman" w:cs="宋体" w:hint="eastAsia"/>
          <w:kern w:val="0"/>
          <w:sz w:val="28"/>
          <w:szCs w:val="28"/>
        </w:rPr>
        <w:t>），</w:t>
      </w:r>
      <w:r>
        <w:rPr>
          <w:rFonts w:ascii="宋体" w:hAnsi="Times New Roman" w:cs="宋体" w:hint="eastAsia"/>
          <w:kern w:val="0"/>
          <w:sz w:val="28"/>
          <w:szCs w:val="28"/>
        </w:rPr>
        <w:t>设备集合里面包含设备信息和对应的巡检项组的id数组（</w:t>
      </w:r>
      <w:r>
        <w:rPr>
          <w:rFonts w:ascii="宋体" w:hAnsiTheme="minorHAnsi" w:cs="宋体" w:hint="eastAsia"/>
          <w:kern w:val="0"/>
          <w:sz w:val="28"/>
          <w:szCs w:val="28"/>
          <w:lang w:val="zh-CN"/>
        </w:rPr>
        <w:t>tpgroupids，通过分隔符“，”分隔</w:t>
      </w:r>
      <w:r>
        <w:rPr>
          <w:rFonts w:ascii="宋体" w:hAnsi="Times New Roman" w:cs="宋体" w:hint="eastAsia"/>
          <w:kern w:val="0"/>
          <w:sz w:val="28"/>
          <w:szCs w:val="28"/>
        </w:rPr>
        <w:t>），终端通过这个巡检组id从tpGroupList1中找到对应的巡检项内容。以后每次调用巡检项时，只需在终端那里查询，无需向服务器再次请求。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 w:hint="eastAsia"/>
          <w:kern w:val="0"/>
          <w:sz w:val="28"/>
          <w:szCs w:val="28"/>
        </w:rPr>
        <w:t>注释：对于tpGroupList1属性解释：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3675" cy="7442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tprojectList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解释：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/>
          <w:noProof/>
          <w:kern w:val="0"/>
          <w:sz w:val="28"/>
          <w:szCs w:val="28"/>
        </w:rPr>
        <w:drawing>
          <wp:inline distT="0" distB="0" distL="0" distR="0">
            <wp:extent cx="5273675" cy="35941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</w:p>
    <w:p w:rsidR="00BC692A" w:rsidRDefault="00BC692A" w:rsidP="00BC692A">
      <w:pPr>
        <w:ind w:firstLineChars="15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evList</w:t>
      </w:r>
      <w:proofErr w:type="spellEnd"/>
      <w:r>
        <w:rPr>
          <w:rFonts w:hint="eastAsia"/>
          <w:sz w:val="28"/>
          <w:szCs w:val="28"/>
        </w:rPr>
        <w:t>解释：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A6F828" wp14:editId="108AE56F">
            <wp:extent cx="5273675" cy="17437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</w:p>
    <w:p w:rsidR="00BC692A" w:rsidRDefault="00AB0BA3" w:rsidP="00AB0BA3">
      <w:pPr>
        <w:ind w:firstLineChars="150" w:firstLine="360"/>
        <w:rPr>
          <w:rFonts w:ascii="宋体" w:hAnsiTheme="minorHAnsi" w:cs="宋体"/>
          <w:kern w:val="0"/>
          <w:sz w:val="28"/>
          <w:szCs w:val="28"/>
        </w:rPr>
      </w:pPr>
      <w:proofErr w:type="spell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planVoList</w:t>
      </w:r>
      <w:proofErr w:type="spellEnd"/>
      <w:r w:rsidR="00BC692A">
        <w:rPr>
          <w:rFonts w:ascii="宋体" w:hAnsiTheme="minorHAnsi" w:cs="宋体" w:hint="eastAsia"/>
          <w:kern w:val="0"/>
          <w:sz w:val="28"/>
          <w:szCs w:val="28"/>
        </w:rPr>
        <w:t>解释：</w:t>
      </w:r>
    </w:p>
    <w:p w:rsidR="00BC692A" w:rsidRDefault="00AB0BA3" w:rsidP="00AB0BA3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873FA07" wp14:editId="3BA7AE6A">
            <wp:extent cx="5274310" cy="9382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2A" w:rsidRDefault="00AB0BA3" w:rsidP="00AB0BA3">
      <w:pPr>
        <w:ind w:firstLineChars="150" w:firstLine="360"/>
        <w:rPr>
          <w:sz w:val="28"/>
          <w:szCs w:val="28"/>
        </w:rPr>
      </w:pPr>
      <w:r>
        <w:rPr>
          <w:rFonts w:ascii="宋体" w:hAnsiTheme="minorHAnsi" w:cs="宋体"/>
          <w:color w:val="000000"/>
          <w:kern w:val="0"/>
          <w:sz w:val="24"/>
          <w:szCs w:val="24"/>
          <w:lang w:val="zh-CN"/>
        </w:rPr>
        <w:t>tpointVoList</w:t>
      </w:r>
      <w:r w:rsidR="00BC692A">
        <w:rPr>
          <w:rFonts w:hint="eastAsia"/>
          <w:sz w:val="28"/>
          <w:szCs w:val="28"/>
        </w:rPr>
        <w:t>解释：</w:t>
      </w:r>
    </w:p>
    <w:p w:rsidR="00BC692A" w:rsidRDefault="00AB0BA3" w:rsidP="00AB0BA3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020D" wp14:editId="45850DC7">
            <wp:extent cx="5274310" cy="905301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2A" w:rsidRDefault="00AB0BA3" w:rsidP="00AB0BA3">
      <w:pPr>
        <w:ind w:firstLineChars="150" w:firstLine="360"/>
        <w:rPr>
          <w:sz w:val="28"/>
          <w:szCs w:val="28"/>
        </w:rPr>
      </w:pP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equipmentList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解释：</w:t>
      </w:r>
    </w:p>
    <w:p w:rsidR="00BC692A" w:rsidRDefault="00AB0BA3" w:rsidP="00AB0BA3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ABAD3D3" wp14:editId="6E7ADB3A">
            <wp:extent cx="5274310" cy="1848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</w:p>
    <w:p w:rsidR="00BC692A" w:rsidRDefault="00BC692A" w:rsidP="00BC692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响应：</w:t>
      </w:r>
    </w:p>
    <w:p w:rsidR="00BC692A" w:rsidRDefault="00BC692A" w:rsidP="00BC692A">
      <w:pPr>
        <w:rPr>
          <w:rFonts w:ascii="宋体" w:cs="宋体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成功：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planVoList</w:t>
      </w:r>
      <w:proofErr w:type="spell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entid</w:t>
      </w:r>
      <w:proofErr w:type="spell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0,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"id": 37,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itaskid</w:t>
      </w:r>
      <w:proofErr w:type="spell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49,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lname</w:t>
      </w:r>
      <w:proofErr w:type="spell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测试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tpointVoList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equipmentList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eaddress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长清万德皮家店村北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皮家店北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enumber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"CQ570",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eposx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116.998,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eposy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36.311,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etype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"id": 110,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inspectStatus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false,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tpgroupids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"36"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pointid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79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]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],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"result": 0,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"tpGroupList1":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"id": 36,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用料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tprojectList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"0",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不满意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满意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"id": 317,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满意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lastRenderedPageBreak/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胶带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卷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"0",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是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否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"id": 318,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布尔枚举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胶泥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卷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[],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"id": 316,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扎带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根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"0"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[],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"id": 320,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油漆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kg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"2"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lastRenderedPageBreak/>
        <w:t xml:space="preserve">        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},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AB0BA3" w:rsidRPr="00AB0BA3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"2"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"3"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"id": 319,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数字枚举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黄油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kg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[],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"id": 321,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其他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"2"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]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]</w:t>
      </w:r>
    </w:p>
    <w:p w:rsidR="00AB0BA3" w:rsidRPr="00276E26" w:rsidRDefault="00AB0BA3" w:rsidP="00AB0B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}</w:t>
      </w:r>
    </w:p>
    <w:p w:rsidR="00BC692A" w:rsidRDefault="00BC692A" w:rsidP="00BC692A">
      <w:pPr>
        <w:rPr>
          <w:sz w:val="28"/>
          <w:szCs w:val="28"/>
        </w:rPr>
      </w:pPr>
    </w:p>
    <w:p w:rsidR="00BC692A" w:rsidRDefault="00BC692A" w:rsidP="00BC692A">
      <w:pPr>
        <w:rPr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失败：</w:t>
      </w:r>
    </w:p>
    <w:p w:rsid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{</w:t>
      </w:r>
    </w:p>
    <w:p w:rsid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ab/>
      </w:r>
      <w:r>
        <w:rPr>
          <w:rFonts w:ascii="宋体" w:cs="宋体"/>
          <w:kern w:val="0"/>
          <w:sz w:val="28"/>
          <w:szCs w:val="28"/>
        </w:rPr>
        <w:t>“</w:t>
      </w:r>
      <w:r>
        <w:rPr>
          <w:rFonts w:ascii="宋体" w:cs="宋体" w:hint="eastAsia"/>
          <w:kern w:val="0"/>
          <w:sz w:val="28"/>
          <w:szCs w:val="28"/>
        </w:rPr>
        <w:t>reason</w:t>
      </w:r>
      <w:r>
        <w:rPr>
          <w:rFonts w:ascii="宋体" w:cs="宋体"/>
          <w:kern w:val="0"/>
          <w:sz w:val="28"/>
          <w:szCs w:val="28"/>
        </w:rPr>
        <w:t>”</w:t>
      </w:r>
      <w:r>
        <w:rPr>
          <w:rFonts w:ascii="宋体" w:cs="宋体" w:hint="eastAsia"/>
          <w:kern w:val="0"/>
          <w:sz w:val="28"/>
          <w:szCs w:val="28"/>
        </w:rPr>
        <w:t>:</w:t>
      </w:r>
      <w:r>
        <w:rPr>
          <w:rFonts w:ascii="宋体" w:cs="宋体"/>
          <w:kern w:val="0"/>
          <w:sz w:val="28"/>
          <w:szCs w:val="28"/>
        </w:rPr>
        <w:t>”</w:t>
      </w:r>
      <w:r>
        <w:rPr>
          <w:rFonts w:ascii="宋体" w:cs="宋体" w:hint="eastAsia"/>
          <w:kern w:val="0"/>
          <w:sz w:val="28"/>
          <w:szCs w:val="28"/>
        </w:rPr>
        <w:t xml:space="preserve"> </w:t>
      </w:r>
      <w:r>
        <w:rPr>
          <w:rFonts w:ascii="宋体" w:cs="宋体"/>
          <w:kern w:val="0"/>
          <w:sz w:val="28"/>
          <w:szCs w:val="28"/>
        </w:rPr>
        <w:t>”</w:t>
      </w:r>
      <w:r>
        <w:rPr>
          <w:rFonts w:ascii="宋体" w:cs="宋体" w:hint="eastAsia"/>
          <w:kern w:val="0"/>
          <w:sz w:val="28"/>
          <w:szCs w:val="28"/>
        </w:rPr>
        <w:t>,</w:t>
      </w:r>
    </w:p>
    <w:p w:rsid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 xml:space="preserve">    "result": 1</w:t>
      </w:r>
    </w:p>
    <w:p w:rsidR="00BC692A" w:rsidRDefault="00BC692A" w:rsidP="00BC692A">
      <w:pPr>
        <w:ind w:leftChars="400" w:left="840"/>
        <w:rPr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}</w:t>
      </w:r>
    </w:p>
    <w:p w:rsidR="00077E42" w:rsidRPr="00F53850" w:rsidRDefault="00077E42" w:rsidP="00BC692A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5</w:t>
      </w:r>
      <w:r w:rsidRPr="00F53850">
        <w:rPr>
          <w:rFonts w:hint="eastAsia"/>
          <w:sz w:val="28"/>
          <w:szCs w:val="28"/>
        </w:rPr>
        <w:t>终端巡检数据提交（离线上传功能，支持上传一个或多个巡检项信息）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方法名称</w:t>
      </w:r>
      <w:proofErr w:type="spellStart"/>
      <w:r w:rsidRPr="00F53850">
        <w:rPr>
          <w:sz w:val="28"/>
          <w:szCs w:val="28"/>
        </w:rPr>
        <w:t>interterminalData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参数：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  <w:highlight w:val="lightGray"/>
        </w:rPr>
        <w:t xml:space="preserve"> 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参数如下所示，为一个</w:t>
      </w:r>
      <w:proofErr w:type="spellStart"/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json</w:t>
      </w:r>
      <w:proofErr w:type="spellEnd"/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格式字符串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Pr="00F53850">
        <w:rPr>
          <w:sz w:val="28"/>
          <w:szCs w:val="28"/>
        </w:rPr>
        <w:t>retrains  0</w:t>
      </w:r>
      <w:r w:rsidRPr="00F53850">
        <w:rPr>
          <w:rFonts w:hint="eastAsia"/>
          <w:sz w:val="28"/>
          <w:szCs w:val="28"/>
        </w:rPr>
        <w:t>表示正常上传，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表示重传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inspectreportdetailmsgs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[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{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xproid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6,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xproname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考分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是否满足枚举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xtype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"40",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xmaxvalue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"80",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xminvalue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"20",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entid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8,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xequtnum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"D4001",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xequtype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xgid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9,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xprogid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xlid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15,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32,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xtaskid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27,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xterid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"ZD003",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xuid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6,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imark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0.238351002789496,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"retrains": 0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},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xproname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天线抱杆</w:t>
      </w:r>
      <w:r w:rsidRPr="00F53850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包括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GPS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抱杆</w:t>
      </w:r>
      <w:r w:rsidRPr="00F53850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紧固牢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固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xtype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"0",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lastRenderedPageBreak/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天线抱杆比较松垮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entid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8,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xequtnum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"D4001",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xequtype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xgid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9,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xprogid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xlid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15,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32,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xtaskid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27,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xterid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"ZD003",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xuid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6,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imark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0.238351002789496,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"retrains": 0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},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xproname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航标灯、避雷器工作正常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xtype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都正常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entid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8,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xequtnum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"D4001",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xequtype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xgid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9,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xprogid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xlid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15,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32,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xtaskid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27,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xterid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"ZD003",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xuid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6,</w:t>
      </w:r>
    </w:p>
    <w:p w:rsidR="00077E42" w:rsidRPr="00276E26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imark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0.238351002789496,</w:t>
      </w:r>
    </w:p>
    <w:p w:rsidR="00077E42" w:rsidRPr="00276E26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"retrains": 0</w:t>
      </w:r>
    </w:p>
    <w:p w:rsidR="00077E42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  <w:lang w:val="zh-CN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Consolas" w:cs="宋体"/>
          <w:color w:val="000000"/>
          <w:kern w:val="0"/>
          <w:sz w:val="24"/>
          <w:szCs w:val="24"/>
          <w:lang w:val="zh-CN"/>
        </w:rPr>
        <w:t>}</w:t>
      </w:r>
    </w:p>
    <w:p w:rsidR="00077E42" w:rsidRDefault="00077E42" w:rsidP="00077E42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  <w:lang w:val="zh-CN"/>
        </w:rPr>
      </w:pPr>
      <w:r>
        <w:rPr>
          <w:rFonts w:ascii="宋体" w:hAnsi="Consolas" w:cs="宋体"/>
          <w:color w:val="000000"/>
          <w:kern w:val="0"/>
          <w:sz w:val="24"/>
          <w:szCs w:val="24"/>
          <w:lang w:val="zh-CN"/>
        </w:rPr>
        <w:t xml:space="preserve">    ]</w:t>
      </w:r>
    </w:p>
    <w:p w:rsidR="00077E42" w:rsidRDefault="00077E42" w:rsidP="00077E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lang w:val="zh-CN"/>
        </w:rPr>
      </w:pPr>
      <w:r>
        <w:rPr>
          <w:rFonts w:ascii="宋体" w:hAnsi="Consolas" w:cs="宋体"/>
          <w:color w:val="000000"/>
          <w:kern w:val="0"/>
          <w:sz w:val="24"/>
          <w:szCs w:val="24"/>
          <w:lang w:val="zh-CN"/>
        </w:rPr>
        <w:t>}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  <w:szCs w:val="28"/>
          <w:lang w:val="zh-CN"/>
        </w:rPr>
      </w:pP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  <w:szCs w:val="28"/>
          <w:lang w:val="zh-CN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备注：上面的</w:t>
      </w:r>
      <w:proofErr w:type="spellStart"/>
      <w:r w:rsidRPr="00F53850">
        <w:rPr>
          <w:sz w:val="28"/>
          <w:szCs w:val="28"/>
        </w:rPr>
        <w:t>json</w:t>
      </w:r>
      <w:proofErr w:type="spellEnd"/>
      <w:r w:rsidRPr="00F53850">
        <w:rPr>
          <w:rFonts w:hint="eastAsia"/>
          <w:sz w:val="28"/>
          <w:szCs w:val="28"/>
        </w:rPr>
        <w:t>参数解释可参考下面的图片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noProof/>
          <w:sz w:val="28"/>
          <w:szCs w:val="28"/>
        </w:rPr>
        <w:lastRenderedPageBreak/>
        <w:drawing>
          <wp:inline distT="0" distB="0" distL="0" distR="0" wp14:anchorId="707A1C2F" wp14:editId="17983721">
            <wp:extent cx="4135755" cy="4816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lastRenderedPageBreak/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6</w:t>
      </w:r>
      <w:r w:rsidRPr="00F53850">
        <w:rPr>
          <w:rFonts w:hint="eastAsia"/>
          <w:sz w:val="28"/>
          <w:szCs w:val="28"/>
        </w:rPr>
        <w:t>终端拍照上传</w:t>
      </w: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方法名：</w:t>
      </w:r>
      <w:proofErr w:type="spellStart"/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interterminalPicture</w:t>
      </w:r>
      <w:proofErr w:type="spellEnd"/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（此接口没有重传功能）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参数：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File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对象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77E42" w:rsidRPr="00F53850" w:rsidRDefault="00077E42" w:rsidP="00077E42">
      <w:pPr>
        <w:ind w:left="420" w:firstLine="420"/>
        <w:rPr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entid</w:t>
      </w:r>
      <w:proofErr w:type="spellEnd"/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// 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代维商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ID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xtaskid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任务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xlid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 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线路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77E42" w:rsidRPr="00F53850" w:rsidRDefault="00077E42" w:rsidP="00077E42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="005759E2" w:rsidRPr="005759E2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pointid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巡检点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77E42" w:rsidRPr="00F53850" w:rsidRDefault="00077E42" w:rsidP="00077E42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xequid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设备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77E42" w:rsidRPr="00F53850" w:rsidRDefault="00077E42" w:rsidP="00077E42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xgid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巡检班组</w:t>
      </w:r>
    </w:p>
    <w:p w:rsidR="00077E42" w:rsidRPr="00F53850" w:rsidRDefault="00077E42" w:rsidP="00077E42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xuid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巡检员</w:t>
      </w:r>
    </w:p>
    <w:p w:rsidR="00077E42" w:rsidRPr="00F53850" w:rsidRDefault="00077E42" w:rsidP="00077E42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xequtnum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设备编号</w:t>
      </w:r>
    </w:p>
    <w:p w:rsidR="00077E42" w:rsidRPr="00F53850" w:rsidRDefault="00077E42" w:rsidP="00077E42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xterid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巡检终端编号</w:t>
      </w:r>
    </w:p>
    <w:p w:rsidR="00077E42" w:rsidRPr="00F53850" w:rsidRDefault="00077E42" w:rsidP="00077E42">
      <w:pPr>
        <w:ind w:leftChars="400" w:left="840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xequtype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设备类型</w:t>
      </w: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响应</w:t>
      </w: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b w:val="0"/>
          <w:sz w:val="28"/>
          <w:szCs w:val="28"/>
        </w:rPr>
        <w:t>7.gps</w:t>
      </w:r>
      <w:r w:rsidRPr="00F53850">
        <w:rPr>
          <w:rFonts w:hint="eastAsia"/>
          <w:b w:val="0"/>
          <w:sz w:val="28"/>
          <w:szCs w:val="28"/>
        </w:rPr>
        <w:t>数据提交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interterminalGPS</w:t>
      </w:r>
      <w:proofErr w:type="spellEnd"/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="00944338">
        <w:rPr>
          <w:rFonts w:hint="eastAsia"/>
          <w:sz w:val="28"/>
          <w:szCs w:val="28"/>
        </w:rPr>
        <w:t>返回数据大致分三类：异常，正常</w:t>
      </w:r>
      <w:del w:id="5" w:author="liao" w:date="2014-03-19T09:50:00Z">
        <w:r w:rsidR="00944338" w:rsidDel="00276E26">
          <w:rPr>
            <w:rFonts w:hint="eastAsia"/>
            <w:sz w:val="28"/>
            <w:szCs w:val="28"/>
          </w:rPr>
          <w:delText>，有突发任务</w:delText>
        </w:r>
      </w:del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lastRenderedPageBreak/>
        <w:t xml:space="preserve">   </w:t>
      </w:r>
      <w:r w:rsidRPr="00F53850">
        <w:rPr>
          <w:rFonts w:hint="eastAsia"/>
          <w:sz w:val="28"/>
          <w:szCs w:val="28"/>
        </w:rPr>
        <w:t>参数：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sz w:val="28"/>
          <w:szCs w:val="28"/>
        </w:rPr>
        <w:tab/>
      </w:r>
      <w:bookmarkStart w:id="6" w:name="OLE_LINK7"/>
      <w:bookmarkStart w:id="7" w:name="OLE_LINK8"/>
      <w:proofErr w:type="spellStart"/>
      <w:r w:rsidRPr="00F53850">
        <w:rPr>
          <w:sz w:val="28"/>
          <w:szCs w:val="28"/>
        </w:rPr>
        <w:t>rpterminalid</w:t>
      </w:r>
      <w:proofErr w:type="spellEnd"/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终端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leftChars="300" w:left="630" w:firstLine="21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itaskid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rpposx</w:t>
      </w:r>
      <w:proofErr w:type="spellEnd"/>
      <w:r w:rsidRPr="00F53850">
        <w:rPr>
          <w:sz w:val="28"/>
          <w:szCs w:val="28"/>
        </w:rPr>
        <w:t xml:space="preserve">        </w:t>
      </w:r>
      <w:r w:rsidRPr="00F53850">
        <w:rPr>
          <w:rFonts w:hint="eastAsia"/>
          <w:sz w:val="28"/>
          <w:szCs w:val="28"/>
        </w:rPr>
        <w:t>纬度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rpposy</w:t>
      </w:r>
      <w:proofErr w:type="spellEnd"/>
      <w:r w:rsidRPr="00F53850">
        <w:rPr>
          <w:sz w:val="28"/>
          <w:szCs w:val="28"/>
        </w:rPr>
        <w:t xml:space="preserve">    </w:t>
      </w:r>
      <w:r w:rsidRPr="00F53850">
        <w:rPr>
          <w:rFonts w:hint="eastAsia"/>
          <w:sz w:val="28"/>
          <w:szCs w:val="28"/>
        </w:rPr>
        <w:t>经度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rpuserid</w:t>
      </w:r>
      <w:proofErr w:type="spellEnd"/>
      <w:r w:rsidRPr="00F53850">
        <w:rPr>
          <w:sz w:val="28"/>
          <w:szCs w:val="28"/>
        </w:rPr>
        <w:t xml:space="preserve">    </w:t>
      </w:r>
      <w:r w:rsidRPr="00F53850">
        <w:rPr>
          <w:rFonts w:hint="eastAsia"/>
          <w:sz w:val="28"/>
          <w:szCs w:val="28"/>
        </w:rPr>
        <w:t>用户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rpgroupid</w:t>
      </w:r>
      <w:proofErr w:type="spellEnd"/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组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bookmarkStart w:id="8" w:name="OLE_LINK4"/>
      <w:bookmarkStart w:id="9" w:name="OLE_LINK3"/>
      <w:proofErr w:type="spellStart"/>
      <w:r w:rsidRPr="00F53850">
        <w:rPr>
          <w:sz w:val="28"/>
          <w:szCs w:val="28"/>
        </w:rPr>
        <w:t>entid</w:t>
      </w:r>
      <w:bookmarkEnd w:id="8"/>
      <w:bookmarkEnd w:id="9"/>
      <w:proofErr w:type="spellEnd"/>
      <w:r w:rsidRPr="00F53850">
        <w:rPr>
          <w:sz w:val="28"/>
          <w:szCs w:val="28"/>
        </w:rPr>
        <w:t xml:space="preserve">    </w:t>
      </w:r>
      <w:r w:rsidRPr="00F53850">
        <w:rPr>
          <w:rFonts w:hint="eastAsia"/>
          <w:sz w:val="28"/>
          <w:szCs w:val="28"/>
        </w:rPr>
        <w:t>代维商</w:t>
      </w:r>
      <w:r w:rsidRPr="00F53850">
        <w:rPr>
          <w:sz w:val="28"/>
          <w:szCs w:val="28"/>
        </w:rPr>
        <w:t>id</w:t>
      </w:r>
    </w:p>
    <w:p w:rsidR="00077E42" w:rsidRDefault="00077E42" w:rsidP="00077E42">
      <w:pPr>
        <w:ind w:firstLineChars="400" w:firstLine="112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标志码</w:t>
      </w:r>
    </w:p>
    <w:p w:rsidR="00077E42" w:rsidRPr="00F53850" w:rsidRDefault="00077E42" w:rsidP="00077E42">
      <w:pPr>
        <w:ind w:firstLineChars="450" w:firstLine="1260"/>
        <w:rPr>
          <w:sz w:val="28"/>
          <w:szCs w:val="28"/>
        </w:rPr>
      </w:pPr>
      <w:proofErr w:type="spellStart"/>
      <w:r w:rsidRPr="006D665D">
        <w:rPr>
          <w:sz w:val="28"/>
          <w:szCs w:val="28"/>
        </w:rPr>
        <w:t>rplineid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线路</w:t>
      </w:r>
      <w:r>
        <w:rPr>
          <w:rFonts w:hint="eastAsia"/>
          <w:sz w:val="28"/>
          <w:szCs w:val="28"/>
        </w:rPr>
        <w:t>id</w:t>
      </w:r>
    </w:p>
    <w:bookmarkEnd w:id="6"/>
    <w:bookmarkEnd w:id="7"/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944338" w:rsidRDefault="00077E42" w:rsidP="00077E42">
      <w:pPr>
        <w:autoSpaceDE w:val="0"/>
        <w:autoSpaceDN w:val="0"/>
        <w:adjustRightInd w:val="0"/>
        <w:ind w:leftChars="600" w:left="1260" w:firstLine="3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"result": 0</w:t>
      </w:r>
    </w:p>
    <w:p w:rsidR="00944338" w:rsidRDefault="00944338" w:rsidP="00077E42">
      <w:pPr>
        <w:autoSpaceDE w:val="0"/>
        <w:autoSpaceDN w:val="0"/>
        <w:adjustRightInd w:val="0"/>
        <w:ind w:leftChars="600" w:left="1260" w:firstLine="36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}</w:t>
      </w:r>
    </w:p>
    <w:p w:rsidR="00077E42" w:rsidRPr="00F53850" w:rsidDel="00276E26" w:rsidRDefault="00944338" w:rsidP="00944338">
      <w:pPr>
        <w:autoSpaceDE w:val="0"/>
        <w:autoSpaceDN w:val="0"/>
        <w:adjustRightInd w:val="0"/>
        <w:ind w:leftChars="600" w:left="1260"/>
        <w:jc w:val="left"/>
        <w:rPr>
          <w:del w:id="10" w:author="liao" w:date="2014-03-19T09:50:00Z"/>
          <w:rFonts w:ascii="宋体" w:cs="宋体"/>
          <w:kern w:val="0"/>
          <w:sz w:val="28"/>
          <w:szCs w:val="28"/>
        </w:rPr>
      </w:pPr>
      <w:del w:id="11" w:author="liao" w:date="2014-03-19T09:50:00Z">
        <w:r w:rsidDel="00276E26">
          <w:rPr>
            <w:rFonts w:ascii="宋体" w:cs="宋体" w:hint="eastAsia"/>
            <w:kern w:val="0"/>
            <w:sz w:val="28"/>
            <w:szCs w:val="28"/>
          </w:rPr>
          <w:delText>此接口</w:delText>
        </w:r>
        <w:r w:rsidR="00077E42" w:rsidRPr="00F53850" w:rsidDel="00276E26">
          <w:rPr>
            <w:rFonts w:ascii="宋体" w:cs="宋体" w:hint="eastAsia"/>
            <w:kern w:val="0"/>
            <w:sz w:val="28"/>
            <w:szCs w:val="28"/>
          </w:rPr>
          <w:delText>结果也可能是3，表示有</w:delText>
        </w:r>
        <w:r w:rsidDel="00276E26">
          <w:rPr>
            <w:rFonts w:hint="eastAsia"/>
            <w:sz w:val="28"/>
            <w:szCs w:val="28"/>
          </w:rPr>
          <w:delText>抢修</w:delText>
        </w:r>
        <w:r w:rsidR="00077E42" w:rsidRPr="00F53850" w:rsidDel="00276E26">
          <w:rPr>
            <w:rFonts w:ascii="宋体" w:cs="宋体" w:hint="eastAsia"/>
            <w:kern w:val="0"/>
            <w:sz w:val="28"/>
            <w:szCs w:val="28"/>
          </w:rPr>
          <w:delText>任务,即为3时返回结果为：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/>
        <w:jc w:val="left"/>
        <w:rPr>
          <w:del w:id="12" w:author="liao" w:date="2014-03-19T09:50:00Z"/>
          <w:rFonts w:ascii="宋体" w:cs="宋体"/>
          <w:kern w:val="0"/>
          <w:sz w:val="28"/>
          <w:szCs w:val="28"/>
        </w:rPr>
      </w:pPr>
      <w:del w:id="13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{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/>
        <w:jc w:val="left"/>
        <w:rPr>
          <w:del w:id="14" w:author="liao" w:date="2014-03-19T09:50:00Z"/>
          <w:rFonts w:ascii="宋体" w:cs="宋体"/>
          <w:kern w:val="0"/>
          <w:sz w:val="28"/>
          <w:szCs w:val="28"/>
        </w:rPr>
      </w:pPr>
      <w:del w:id="15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tab/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“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content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: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 xml:space="preserve"> 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,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 w:firstLine="345"/>
        <w:jc w:val="left"/>
        <w:rPr>
          <w:del w:id="16" w:author="liao" w:date="2014-03-19T09:50:00Z"/>
          <w:rFonts w:ascii="宋体" w:cs="宋体"/>
          <w:kern w:val="0"/>
          <w:sz w:val="28"/>
          <w:szCs w:val="28"/>
        </w:rPr>
      </w:pPr>
      <w:del w:id="17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"result": 0</w:delText>
        </w:r>
        <w:r w:rsidRPr="00F53850" w:rsidDel="00276E26">
          <w:rPr>
            <w:rFonts w:ascii="宋体" w:cs="宋体" w:hint="eastAsia"/>
            <w:kern w:val="0"/>
            <w:sz w:val="28"/>
            <w:szCs w:val="28"/>
          </w:rPr>
          <w:delText>，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 w:firstLine="345"/>
        <w:jc w:val="left"/>
        <w:rPr>
          <w:del w:id="18" w:author="liao" w:date="2014-03-19T09:50:00Z"/>
          <w:rFonts w:ascii="宋体" w:cs="宋体"/>
          <w:kern w:val="0"/>
          <w:sz w:val="28"/>
          <w:szCs w:val="28"/>
        </w:rPr>
      </w:pPr>
      <w:del w:id="19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repairid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:23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 w:firstLine="345"/>
        <w:jc w:val="left"/>
        <w:rPr>
          <w:del w:id="20" w:author="liao" w:date="2014-03-19T09:50:00Z"/>
          <w:rFonts w:ascii="宋体" w:cs="宋体"/>
          <w:kern w:val="0"/>
          <w:sz w:val="28"/>
          <w:szCs w:val="28"/>
        </w:rPr>
      </w:pPr>
    </w:p>
    <w:p w:rsidR="00077E42" w:rsidRPr="00F53850" w:rsidDel="00276E26" w:rsidRDefault="00077E42" w:rsidP="00077E42">
      <w:pPr>
        <w:ind w:leftChars="600" w:left="1260"/>
        <w:rPr>
          <w:del w:id="21" w:author="liao" w:date="2014-03-19T09:50:00Z"/>
          <w:rFonts w:ascii="宋体" w:cs="宋体"/>
          <w:kern w:val="0"/>
          <w:sz w:val="28"/>
          <w:szCs w:val="28"/>
        </w:rPr>
      </w:pPr>
      <w:del w:id="22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}</w:delText>
        </w:r>
      </w:del>
    </w:p>
    <w:p w:rsidR="00077E42" w:rsidRPr="00F53850" w:rsidDel="00276E26" w:rsidRDefault="00944338" w:rsidP="00077E42">
      <w:pPr>
        <w:autoSpaceDE w:val="0"/>
        <w:autoSpaceDN w:val="0"/>
        <w:adjustRightInd w:val="0"/>
        <w:ind w:leftChars="600" w:left="1260" w:firstLine="360"/>
        <w:jc w:val="left"/>
        <w:rPr>
          <w:del w:id="23" w:author="liao" w:date="2014-03-19T09:50:00Z"/>
          <w:rFonts w:ascii="宋体" w:cs="宋体"/>
          <w:kern w:val="0"/>
          <w:sz w:val="28"/>
          <w:szCs w:val="28"/>
        </w:rPr>
      </w:pPr>
      <w:del w:id="24" w:author="liao" w:date="2014-03-19T09:50:00Z">
        <w:r w:rsidDel="00276E26">
          <w:rPr>
            <w:rFonts w:ascii="宋体" w:cs="宋体" w:hint="eastAsia"/>
            <w:kern w:val="0"/>
            <w:sz w:val="28"/>
            <w:szCs w:val="28"/>
          </w:rPr>
          <w:delText>content表示</w:delText>
        </w:r>
        <w:r w:rsidDel="00276E26">
          <w:rPr>
            <w:rFonts w:hint="eastAsia"/>
            <w:sz w:val="28"/>
            <w:szCs w:val="28"/>
          </w:rPr>
          <w:delText>抢修</w:delText>
        </w:r>
        <w:r w:rsidDel="00276E26">
          <w:rPr>
            <w:rFonts w:ascii="宋体" w:cs="宋体" w:hint="eastAsia"/>
            <w:kern w:val="0"/>
            <w:sz w:val="28"/>
            <w:szCs w:val="28"/>
          </w:rPr>
          <w:delText>任务的内容；repairid表示突发任务的id号</w:delText>
        </w:r>
      </w:del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ind w:leftChars="200" w:left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lastRenderedPageBreak/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 xml:space="preserve">8 </w:t>
      </w:r>
      <w:r w:rsidRPr="00F53850">
        <w:rPr>
          <w:rFonts w:hint="eastAsia"/>
          <w:sz w:val="28"/>
          <w:szCs w:val="28"/>
        </w:rPr>
        <w:t>巡检问题上报</w:t>
      </w:r>
      <w:del w:id="25" w:author="liao" w:date="2014-03-19T09:51:00Z">
        <w:r w:rsidRPr="00F53850" w:rsidDel="00276E26">
          <w:rPr>
            <w:sz w:val="28"/>
            <w:szCs w:val="28"/>
          </w:rPr>
          <w:delText>1</w:delText>
        </w:r>
      </w:del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interProblem</w:t>
      </w:r>
      <w:proofErr w:type="spellEnd"/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Pr="00F53850">
        <w:rPr>
          <w:sz w:val="28"/>
          <w:szCs w:val="28"/>
        </w:rPr>
        <w:t>retrains  0</w:t>
      </w:r>
      <w:r w:rsidRPr="00F53850">
        <w:rPr>
          <w:rFonts w:hint="eastAsia"/>
          <w:sz w:val="28"/>
          <w:szCs w:val="28"/>
        </w:rPr>
        <w:t>表示正常上传，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表示重传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参数：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entid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代维商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protype</w:t>
      </w:r>
      <w:proofErr w:type="spellEnd"/>
      <w:r w:rsidRPr="00F53850">
        <w:rPr>
          <w:sz w:val="28"/>
          <w:szCs w:val="28"/>
        </w:rPr>
        <w:t>;</w:t>
      </w:r>
      <w:r w:rsidRPr="00F53850">
        <w:rPr>
          <w:sz w:val="28"/>
          <w:szCs w:val="28"/>
        </w:rPr>
        <w:tab/>
        <w:t xml:space="preserve"> //</w:t>
      </w:r>
      <w:r w:rsidRPr="00F53850">
        <w:rPr>
          <w:rFonts w:hint="eastAsia"/>
          <w:sz w:val="28"/>
          <w:szCs w:val="28"/>
        </w:rPr>
        <w:t>问题类型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  <w:t xml:space="preserve">  </w:t>
      </w:r>
      <w:proofErr w:type="spellStart"/>
      <w:r w:rsidRPr="00F53850">
        <w:rPr>
          <w:sz w:val="28"/>
          <w:szCs w:val="28"/>
        </w:rPr>
        <w:t>prodesc</w:t>
      </w:r>
      <w:proofErr w:type="spellEnd"/>
      <w:r w:rsidRPr="00F53850">
        <w:rPr>
          <w:sz w:val="28"/>
          <w:szCs w:val="28"/>
        </w:rPr>
        <w:t>;  //</w:t>
      </w:r>
      <w:r w:rsidRPr="00F53850">
        <w:rPr>
          <w:rFonts w:hint="eastAsia"/>
          <w:sz w:val="28"/>
          <w:szCs w:val="28"/>
        </w:rPr>
        <w:t>问题描述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procycle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巡检周期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prosite</w:t>
      </w:r>
      <w:proofErr w:type="spellEnd"/>
      <w:r w:rsidRPr="00F53850">
        <w:rPr>
          <w:sz w:val="28"/>
          <w:szCs w:val="28"/>
        </w:rPr>
        <w:t>;  //</w:t>
      </w:r>
      <w:r w:rsidRPr="00F53850">
        <w:rPr>
          <w:rFonts w:hint="eastAsia"/>
          <w:sz w:val="28"/>
          <w:szCs w:val="28"/>
        </w:rPr>
        <w:t>巡检站点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iuserid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问题提交人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ternumber</w:t>
      </w:r>
      <w:proofErr w:type="spellEnd"/>
      <w:r w:rsidRPr="00F53850">
        <w:rPr>
          <w:sz w:val="28"/>
          <w:szCs w:val="28"/>
        </w:rPr>
        <w:t>;//</w:t>
      </w:r>
      <w:r w:rsidRPr="00F53850">
        <w:rPr>
          <w:rFonts w:hint="eastAsia"/>
          <w:sz w:val="28"/>
          <w:szCs w:val="28"/>
        </w:rPr>
        <w:t>终端编号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itaskid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标识码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>retrains   //</w:t>
      </w:r>
      <w:r w:rsidRPr="00F53850">
        <w:rPr>
          <w:rFonts w:hint="eastAsia"/>
          <w:sz w:val="28"/>
          <w:szCs w:val="28"/>
        </w:rPr>
        <w:t>重传标志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lastRenderedPageBreak/>
        <w:t xml:space="preserve">    "result": 0</w:t>
      </w:r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ind w:leftChars="200" w:left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9</w:t>
      </w:r>
      <w:r w:rsidR="00944338">
        <w:rPr>
          <w:rFonts w:hint="eastAsia"/>
          <w:sz w:val="28"/>
          <w:szCs w:val="28"/>
        </w:rPr>
        <w:t>抢修</w:t>
      </w:r>
      <w:r w:rsidRPr="00F53850">
        <w:rPr>
          <w:rFonts w:hint="eastAsia"/>
          <w:sz w:val="28"/>
          <w:szCs w:val="28"/>
        </w:rPr>
        <w:t>任务提交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interterminalRepairTask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Pr="00F53850">
        <w:rPr>
          <w:sz w:val="28"/>
          <w:szCs w:val="28"/>
        </w:rPr>
        <w:t>retrains  0</w:t>
      </w:r>
      <w:r w:rsidRPr="00F53850">
        <w:rPr>
          <w:rFonts w:hint="eastAsia"/>
          <w:sz w:val="28"/>
          <w:szCs w:val="28"/>
        </w:rPr>
        <w:t>表示正常上传，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表示重传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参数：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rdesc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任务描述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rternumber</w:t>
      </w:r>
      <w:proofErr w:type="spellEnd"/>
      <w:r w:rsidRPr="00F53850">
        <w:rPr>
          <w:sz w:val="28"/>
          <w:szCs w:val="28"/>
        </w:rPr>
        <w:t>;//</w:t>
      </w:r>
      <w:r w:rsidRPr="00F53850">
        <w:rPr>
          <w:rFonts w:hint="eastAsia"/>
          <w:sz w:val="28"/>
          <w:szCs w:val="28"/>
        </w:rPr>
        <w:t>终端编号</w:t>
      </w:r>
    </w:p>
    <w:p w:rsidR="00077E42" w:rsidRPr="00F53850" w:rsidRDefault="00E70609" w:rsidP="00077E42">
      <w:pPr>
        <w:ind w:leftChars="300" w:left="630"/>
        <w:rPr>
          <w:sz w:val="28"/>
          <w:szCs w:val="28"/>
        </w:rPr>
      </w:pPr>
      <w:ins w:id="26" w:author="liao" w:date="2014-03-19T10:07:00Z">
        <w:r>
          <w:rPr>
            <w:sz w:val="28"/>
            <w:szCs w:val="28"/>
          </w:rPr>
          <w:t>repaired</w:t>
        </w:r>
        <w:r>
          <w:rPr>
            <w:rFonts w:hint="eastAsia"/>
            <w:sz w:val="28"/>
            <w:szCs w:val="28"/>
          </w:rPr>
          <w:t xml:space="preserve">  </w:t>
        </w:r>
      </w:ins>
      <w:del w:id="27" w:author="liao" w:date="2014-03-19T10:07:00Z">
        <w:r w:rsidR="00077E42" w:rsidRPr="00F53850" w:rsidDel="00E70609">
          <w:rPr>
            <w:sz w:val="28"/>
            <w:szCs w:val="28"/>
          </w:rPr>
          <w:delText xml:space="preserve">itaskid   </w:delText>
        </w:r>
      </w:del>
      <w:r w:rsidR="00077E42" w:rsidRPr="00F53850">
        <w:rPr>
          <w:sz w:val="28"/>
          <w:szCs w:val="28"/>
        </w:rPr>
        <w:t>//</w:t>
      </w:r>
      <w:ins w:id="28" w:author="liao" w:date="2014-03-19T10:07:00Z">
        <w:r>
          <w:rPr>
            <w:rFonts w:hint="eastAsia"/>
            <w:sz w:val="28"/>
            <w:szCs w:val="28"/>
          </w:rPr>
          <w:t>抢修</w:t>
        </w:r>
      </w:ins>
      <w:r w:rsidR="00077E42" w:rsidRPr="00F53850">
        <w:rPr>
          <w:rFonts w:hint="eastAsia"/>
          <w:sz w:val="28"/>
          <w:szCs w:val="28"/>
        </w:rPr>
        <w:t>任务</w:t>
      </w:r>
      <w:r w:rsidR="00077E42"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标识码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>retrains   //</w:t>
      </w:r>
      <w:r w:rsidRPr="00F53850">
        <w:rPr>
          <w:rFonts w:hint="eastAsia"/>
          <w:sz w:val="28"/>
          <w:szCs w:val="28"/>
        </w:rPr>
        <w:t>重传标志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yellow"/>
          <w:u w:val="single"/>
        </w:rPr>
        <w:t>ruid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</w:rPr>
        <w:t xml:space="preserve">    //</w:t>
      </w:r>
      <w:r w:rsidRPr="00F53850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u w:val="single"/>
        </w:rPr>
        <w:t>用户</w:t>
      </w: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</w:rPr>
        <w:t>id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lastRenderedPageBreak/>
        <w:t xml:space="preserve">    "result": 0</w:t>
      </w:r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ind w:leftChars="200" w:left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BC692A" w:rsidRDefault="00BC692A" w:rsidP="00BC692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检查是否为最新版本</w:t>
      </w:r>
    </w:p>
    <w:p w:rsidR="00BC692A" w:rsidRDefault="00BC692A" w:rsidP="00BC692A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BC692A">
        <w:rPr>
          <w:rFonts w:ascii="Verdana" w:hAnsi="Verdana"/>
          <w:color w:val="000000"/>
          <w:szCs w:val="21"/>
          <w:shd w:val="clear" w:color="auto" w:fill="FFFFFF"/>
        </w:rPr>
        <w:t>interVersion</w:t>
      </w:r>
      <w:proofErr w:type="spellEnd"/>
    </w:p>
    <w:p w:rsidR="00BC692A" w:rsidRDefault="00BC692A" w:rsidP="00077E42">
      <w:pP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  <w:highlight w:val="lightGray"/>
        </w:rPr>
        <w:t>若有，则返回如下所示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>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"result": 1,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vaddress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"upload\\201311121543</w:t>
      </w:r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潍坊铁塔新</w:t>
      </w:r>
      <w:r w:rsidRPr="00BC692A">
        <w:rPr>
          <w:rFonts w:ascii="宋体" w:hAnsiTheme="minorHAnsi" w:cs="宋体"/>
          <w:kern w:val="0"/>
          <w:sz w:val="24"/>
          <w:szCs w:val="24"/>
        </w:rPr>
        <w:t>.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xls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944338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</w:t>
      </w:r>
      <w:r w:rsidRPr="00944338">
        <w:rPr>
          <w:rFonts w:ascii="宋体" w:hAnsiTheme="minorHAnsi" w:cs="宋体"/>
          <w:kern w:val="0"/>
          <w:sz w:val="24"/>
          <w:szCs w:val="24"/>
        </w:rPr>
        <w:t>"</w:t>
      </w:r>
      <w:proofErr w:type="spellStart"/>
      <w:r w:rsidRPr="00944338">
        <w:rPr>
          <w:rFonts w:ascii="宋体" w:hAnsiTheme="minorHAnsi" w:cs="宋体"/>
          <w:kern w:val="0"/>
          <w:sz w:val="24"/>
          <w:szCs w:val="24"/>
        </w:rPr>
        <w:t>vdesc</w:t>
      </w:r>
      <w:proofErr w:type="spellEnd"/>
      <w:r w:rsidRPr="00944338">
        <w:rPr>
          <w:rFonts w:ascii="宋体" w:hAnsiTheme="minorHAnsi" w:cs="宋体"/>
          <w:kern w:val="0"/>
          <w:sz w:val="24"/>
          <w:szCs w:val="24"/>
        </w:rPr>
        <w:t>": "",</w:t>
      </w:r>
    </w:p>
    <w:p w:rsidR="00BC692A" w:rsidRPr="00735597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944338">
        <w:rPr>
          <w:rFonts w:ascii="宋体" w:hAnsiTheme="minorHAnsi" w:cs="宋体"/>
          <w:kern w:val="0"/>
          <w:sz w:val="24"/>
          <w:szCs w:val="24"/>
        </w:rPr>
        <w:t xml:space="preserve">    </w:t>
      </w:r>
      <w:r w:rsidRPr="00735597">
        <w:rPr>
          <w:rFonts w:ascii="宋体" w:hAnsiTheme="minorHAnsi" w:cs="宋体"/>
          <w:kern w:val="0"/>
          <w:sz w:val="24"/>
          <w:szCs w:val="24"/>
        </w:rPr>
        <w:t>"</w:t>
      </w:r>
      <w:proofErr w:type="spellStart"/>
      <w:r w:rsidRPr="00735597">
        <w:rPr>
          <w:rFonts w:ascii="宋体" w:hAnsiTheme="minorHAnsi" w:cs="宋体"/>
          <w:kern w:val="0"/>
          <w:sz w:val="24"/>
          <w:szCs w:val="24"/>
        </w:rPr>
        <w:t>vnum</w:t>
      </w:r>
      <w:proofErr w:type="spellEnd"/>
      <w:r w:rsidRPr="00735597">
        <w:rPr>
          <w:rFonts w:ascii="宋体" w:hAnsiTheme="minorHAnsi" w:cs="宋体"/>
          <w:kern w:val="0"/>
          <w:sz w:val="24"/>
          <w:szCs w:val="24"/>
        </w:rPr>
        <w:t>": "V1.1.2",</w:t>
      </w:r>
    </w:p>
    <w:p w:rsidR="00BC692A" w:rsidRPr="00735597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735597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735597">
        <w:rPr>
          <w:rFonts w:ascii="宋体" w:hAnsiTheme="minorHAnsi" w:cs="宋体"/>
          <w:kern w:val="0"/>
          <w:sz w:val="24"/>
          <w:szCs w:val="24"/>
        </w:rPr>
        <w:t>vupdate</w:t>
      </w:r>
      <w:proofErr w:type="spellEnd"/>
      <w:r w:rsidRPr="00735597">
        <w:rPr>
          <w:rFonts w:ascii="宋体" w:hAnsiTheme="minorHAnsi" w:cs="宋体"/>
          <w:kern w:val="0"/>
          <w:sz w:val="24"/>
          <w:szCs w:val="24"/>
        </w:rPr>
        <w:t>": "2013-11-12 15-43"</w:t>
      </w:r>
    </w:p>
    <w:p w:rsidR="00BC692A" w:rsidRPr="00735597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735597">
        <w:rPr>
          <w:rFonts w:ascii="宋体" w:hAnsiTheme="minorHAnsi" w:cs="宋体"/>
          <w:kern w:val="0"/>
          <w:sz w:val="24"/>
          <w:szCs w:val="24"/>
        </w:rPr>
        <w:t>}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60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宋体" w:hAnsi="宋体" w:cs="宋体" w:hint="eastAsia"/>
          <w:color w:val="000000"/>
          <w:kern w:val="0"/>
          <w:sz w:val="24"/>
          <w:szCs w:val="24"/>
        </w:rPr>
        <w:t>若没有版本，则返回至如下所示：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{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“result:”0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}</w:t>
      </w:r>
    </w:p>
    <w:p w:rsidR="00BC692A" w:rsidRDefault="00BC692A" w:rsidP="00077E42">
      <w:pP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BC692A" w:rsidRDefault="00BC692A" w:rsidP="00BC692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</w:t>
      </w:r>
      <w:r>
        <w:rPr>
          <w:rFonts w:hint="eastAsia"/>
          <w:sz w:val="28"/>
          <w:szCs w:val="28"/>
        </w:rPr>
        <w:t>版本回滚</w:t>
      </w:r>
    </w:p>
    <w:p w:rsidR="00BC692A" w:rsidRDefault="00BC692A" w:rsidP="00BC692A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 w:rsidRPr="00F53850">
        <w:rPr>
          <w:rFonts w:hint="eastAsia"/>
          <w:sz w:val="28"/>
          <w:szCs w:val="28"/>
        </w:rPr>
        <w:t>方法名称：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interRevertVersion</w:t>
      </w:r>
      <w:proofErr w:type="spellEnd"/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  </w:t>
      </w:r>
      <w:r w:rsidRPr="00BC692A">
        <w:rPr>
          <w:rFonts w:ascii="宋体" w:hAnsi="宋体" w:cs="宋体" w:hint="eastAsia"/>
          <w:color w:val="000000"/>
          <w:kern w:val="0"/>
          <w:szCs w:val="21"/>
        </w:rPr>
        <w:t>若有版本，则返回至如下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>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"result": 1,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vaddress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"upload\\201311081413patrol_v2_android1106.apk",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  <w:lang w:val="zh-CN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</w:t>
      </w:r>
      <w:r w:rsidRPr="00BC692A">
        <w:rPr>
          <w:rFonts w:ascii="宋体" w:hAnsiTheme="minorHAnsi" w:cs="宋体"/>
          <w:kern w:val="0"/>
          <w:sz w:val="24"/>
          <w:szCs w:val="24"/>
          <w:lang w:val="zh-CN"/>
        </w:rPr>
        <w:t>"vdesc": "</w:t>
      </w:r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的水电费的水电费的是否</w:t>
      </w:r>
      <w:r w:rsidRPr="00BC692A">
        <w:rPr>
          <w:rFonts w:ascii="宋体" w:hAnsiTheme="minorHAnsi" w:cs="宋体"/>
          <w:kern w:val="0"/>
          <w:sz w:val="24"/>
          <w:szCs w:val="24"/>
          <w:lang w:val="zh-CN"/>
        </w:rPr>
        <w:t xml:space="preserve"> 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  <w:lang w:val="zh-CN"/>
        </w:rPr>
      </w:pPr>
      <w:r w:rsidRPr="00BC692A">
        <w:rPr>
          <w:rFonts w:ascii="宋体" w:hAnsiTheme="minorHAnsi" w:cs="宋体"/>
          <w:kern w:val="0"/>
          <w:sz w:val="24"/>
          <w:szCs w:val="24"/>
          <w:lang w:val="zh-CN"/>
        </w:rPr>
        <w:t xml:space="preserve">    "vnum": "V.1.2.1",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  <w:lang w:val="zh-CN"/>
        </w:rPr>
      </w:pPr>
      <w:r w:rsidRPr="00BC692A">
        <w:rPr>
          <w:rFonts w:ascii="宋体" w:hAnsiTheme="minorHAnsi" w:cs="宋体"/>
          <w:kern w:val="0"/>
          <w:sz w:val="24"/>
          <w:szCs w:val="24"/>
          <w:lang w:val="zh-CN"/>
        </w:rPr>
        <w:t xml:space="preserve">    "vupdate": "2013-11-08 14-13"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  <w:lang w:val="zh-CN"/>
        </w:rPr>
      </w:pPr>
      <w:r w:rsidRPr="00BC692A">
        <w:rPr>
          <w:rFonts w:ascii="宋体" w:hAnsiTheme="minorHAnsi" w:cs="宋体"/>
          <w:kern w:val="0"/>
          <w:sz w:val="24"/>
          <w:szCs w:val="24"/>
          <w:lang w:val="zh-CN"/>
        </w:rPr>
        <w:t>}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60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宋体" w:hAnsi="宋体" w:cs="宋体" w:hint="eastAsia"/>
          <w:color w:val="000000"/>
          <w:kern w:val="0"/>
          <w:sz w:val="24"/>
          <w:szCs w:val="24"/>
        </w:rPr>
        <w:t>若没有版本，则返回至如下所示：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{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“result:”0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}</w:t>
      </w:r>
    </w:p>
    <w:p w:rsidR="00BC692A" w:rsidRPr="00BC692A" w:rsidRDefault="00276E26" w:rsidP="00735597">
      <w:pPr>
        <w:pStyle w:val="3"/>
        <w:pPrChange w:id="29" w:author="liao" w:date="2014-03-19T09:54:00Z">
          <w:pPr>
            <w:ind w:firstLineChars="250" w:firstLine="525"/>
          </w:pPr>
        </w:pPrChange>
      </w:pPr>
      <w:ins w:id="30" w:author="liao" w:date="2014-03-19T09:53:00Z">
        <w:r w:rsidRPr="00276E26">
          <w:rPr>
            <w:sz w:val="28"/>
            <w:szCs w:val="28"/>
            <w:rPrChange w:id="31" w:author="liao" w:date="2014-03-19T09:54:00Z">
              <w:rPr/>
            </w:rPrChange>
          </w:rPr>
          <w:t>1</w:t>
        </w:r>
      </w:ins>
      <w:r w:rsidR="00735597">
        <w:rPr>
          <w:rFonts w:hint="eastAsia"/>
          <w:sz w:val="28"/>
          <w:szCs w:val="28"/>
        </w:rPr>
        <w:t>3</w:t>
      </w:r>
      <w:ins w:id="32" w:author="liao" w:date="2014-03-19T09:54:00Z">
        <w:r>
          <w:rPr>
            <w:rFonts w:hint="eastAsia"/>
            <w:sz w:val="28"/>
            <w:szCs w:val="28"/>
          </w:rPr>
          <w:t>紧急任务下发</w:t>
        </w:r>
      </w:ins>
    </w:p>
    <w:p w:rsidR="00BC692A" w:rsidRPr="00276E26" w:rsidRDefault="00527FF1" w:rsidP="00BC692A">
      <w:pPr>
        <w:rPr>
          <w:rFonts w:ascii="宋体" w:hAnsi="宋体" w:cs="宋体"/>
          <w:color w:val="000000"/>
          <w:kern w:val="0"/>
          <w:sz w:val="24"/>
          <w:szCs w:val="24"/>
          <w:rPrChange w:id="33" w:author="liao" w:date="2014-03-19T09:54:00Z">
            <w:rPr/>
          </w:rPrChange>
        </w:rPr>
      </w:pPr>
      <w:ins w:id="34" w:author="liao" w:date="2014-03-19T09:58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说明：终端</w:t>
        </w:r>
      </w:ins>
      <w:ins w:id="35" w:author="liao" w:date="2014-03-19T09:59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每隔一段时间调用此接口</w:t>
        </w:r>
      </w:ins>
    </w:p>
    <w:p w:rsidR="00077E42" w:rsidRPr="00276E26" w:rsidDel="00276E26" w:rsidRDefault="00077E42">
      <w:pPr>
        <w:rPr>
          <w:del w:id="36" w:author="liao" w:date="2014-03-19T09:54:00Z"/>
          <w:rFonts w:ascii="宋体" w:hAnsi="宋体" w:cs="宋体"/>
          <w:color w:val="000000"/>
          <w:kern w:val="0"/>
          <w:sz w:val="24"/>
          <w:szCs w:val="24"/>
          <w:rPrChange w:id="37" w:author="liao" w:date="2014-03-19T09:54:00Z">
            <w:rPr>
              <w:del w:id="38" w:author="liao" w:date="2014-03-19T09:54:00Z"/>
              <w:sz w:val="28"/>
              <w:szCs w:val="28"/>
            </w:rPr>
          </w:rPrChange>
        </w:rPr>
        <w:pPrChange w:id="39" w:author="liao" w:date="2014-03-19T09:54:00Z">
          <w:pPr>
            <w:ind w:leftChars="400" w:left="840"/>
          </w:pPr>
        </w:pPrChange>
      </w:pPr>
    </w:p>
    <w:p w:rsidR="00276E26" w:rsidRPr="0069189A" w:rsidRDefault="00276E26" w:rsidP="00276E26">
      <w:pPr>
        <w:rPr>
          <w:ins w:id="40" w:author="liao" w:date="2014-03-19T09:54:00Z"/>
          <w:rFonts w:ascii="宋体" w:hAnsi="宋体" w:cs="宋体"/>
          <w:color w:val="000000"/>
          <w:kern w:val="0"/>
          <w:sz w:val="24"/>
          <w:szCs w:val="24"/>
        </w:rPr>
      </w:pPr>
      <w:ins w:id="41" w:author="liao" w:date="2014-03-19T09:53:00Z">
        <w:r w:rsidRPr="00276E26">
          <w:rPr>
            <w:rFonts w:ascii="宋体" w:hAnsi="宋体" w:cs="宋体" w:hint="eastAsia"/>
            <w:color w:val="000000"/>
            <w:kern w:val="0"/>
            <w:sz w:val="24"/>
            <w:szCs w:val="24"/>
            <w:rPrChange w:id="42" w:author="liao" w:date="2014-03-19T09:54:00Z">
              <w:rPr>
                <w:rFonts w:hint="eastAsia"/>
              </w:rPr>
            </w:rPrChange>
          </w:rPr>
          <w:t xml:space="preserve">  方法名称：</w:t>
        </w:r>
      </w:ins>
      <w:proofErr w:type="spellStart"/>
      <w:proofErr w:type="gramStart"/>
      <w:ins w:id="43" w:author="liao" w:date="2014-03-19T09:54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interterminalgetTask</w:t>
        </w:r>
        <w:proofErr w:type="spellEnd"/>
        <w:proofErr w:type="gramEnd"/>
      </w:ins>
    </w:p>
    <w:p w:rsidR="00276E26" w:rsidRDefault="00276E26">
      <w:pPr>
        <w:ind w:firstLine="600"/>
        <w:rPr>
          <w:ins w:id="44" w:author="liao" w:date="2014-03-19T09:55:00Z"/>
          <w:rFonts w:ascii="宋体" w:hAnsi="宋体" w:cs="宋体"/>
          <w:color w:val="000000"/>
          <w:kern w:val="0"/>
          <w:sz w:val="24"/>
          <w:szCs w:val="24"/>
        </w:rPr>
        <w:pPrChange w:id="45" w:author="liao" w:date="2014-03-19T09:55:00Z">
          <w:pPr>
            <w:ind w:firstLineChars="250" w:firstLine="600"/>
          </w:pPr>
        </w:pPrChange>
      </w:pPr>
      <w:ins w:id="46" w:author="liao" w:date="2014-03-19T09:55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ab/>
          <w:t>参数:</w:t>
        </w:r>
      </w:ins>
    </w:p>
    <w:p w:rsidR="00276E26" w:rsidRDefault="00276E26">
      <w:pPr>
        <w:ind w:firstLine="600"/>
        <w:rPr>
          <w:ins w:id="47" w:author="liao" w:date="2014-03-19T09:56:00Z"/>
          <w:rFonts w:ascii="宋体" w:hAnsi="宋体" w:cs="宋体"/>
          <w:color w:val="000000"/>
          <w:kern w:val="0"/>
          <w:sz w:val="24"/>
          <w:szCs w:val="24"/>
        </w:rPr>
        <w:pPrChange w:id="48" w:author="liao" w:date="2014-03-19T09:55:00Z">
          <w:pPr>
            <w:ind w:firstLineChars="250" w:firstLine="600"/>
          </w:pPr>
        </w:pPrChange>
      </w:pPr>
      <w:proofErr w:type="spellStart"/>
      <w:proofErr w:type="gramStart"/>
      <w:ins w:id="49" w:author="liao" w:date="2014-03-19T09:56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t</w:t>
        </w:r>
      </w:ins>
      <w:ins w:id="50" w:author="liao" w:date="2014-03-19T09:55:00Z"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>ermid</w:t>
        </w:r>
      </w:ins>
      <w:ins w:id="51" w:author="liao" w:date="2014-03-19T09:56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,</w:t>
        </w:r>
        <w:proofErr w:type="gramEnd"/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imark</w:t>
        </w:r>
        <w:proofErr w:type="spellEnd"/>
      </w:ins>
    </w:p>
    <w:p w:rsidR="00276E26" w:rsidRPr="00276E26" w:rsidRDefault="00527FF1">
      <w:pPr>
        <w:ind w:firstLine="600"/>
        <w:rPr>
          <w:ins w:id="52" w:author="liao" w:date="2014-03-19T09:53:00Z"/>
          <w:rFonts w:ascii="宋体" w:hAnsi="宋体" w:cs="宋体"/>
          <w:color w:val="000000"/>
          <w:kern w:val="0"/>
          <w:sz w:val="24"/>
          <w:szCs w:val="24"/>
          <w:rPrChange w:id="53" w:author="liao" w:date="2014-03-19T09:54:00Z">
            <w:rPr>
              <w:ins w:id="54" w:author="liao" w:date="2014-03-19T09:53:00Z"/>
              <w:rFonts w:ascii="Verdana" w:hAnsi="Verdana"/>
              <w:color w:val="000000"/>
              <w:szCs w:val="21"/>
              <w:shd w:val="clear" w:color="auto" w:fill="FFFFFF"/>
            </w:rPr>
          </w:rPrChange>
        </w:rPr>
        <w:pPrChange w:id="55" w:author="liao" w:date="2014-03-19T10:07:00Z">
          <w:pPr>
            <w:ind w:firstLineChars="250" w:firstLine="600"/>
          </w:pPr>
        </w:pPrChange>
      </w:pPr>
      <w:ins w:id="56" w:author="liao" w:date="2014-03-19T09:58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有任务时：</w:t>
        </w:r>
      </w:ins>
    </w:p>
    <w:p w:rsidR="00276E26" w:rsidRPr="00276E26" w:rsidRDefault="00276E26">
      <w:pPr>
        <w:rPr>
          <w:ins w:id="57" w:author="liao" w:date="2014-03-19T09:53:00Z"/>
          <w:rFonts w:ascii="宋体" w:hAnsi="宋体" w:cs="宋体"/>
          <w:color w:val="000000"/>
          <w:kern w:val="0"/>
          <w:sz w:val="24"/>
          <w:szCs w:val="24"/>
          <w:rPrChange w:id="58" w:author="liao" w:date="2014-03-19T09:54:00Z">
            <w:rPr>
              <w:ins w:id="59" w:author="liao" w:date="2014-03-19T09:53:00Z"/>
              <w:rFonts w:ascii="宋体" w:hAnsiTheme="minorHAnsi" w:cs="宋体"/>
              <w:kern w:val="0"/>
              <w:sz w:val="24"/>
              <w:szCs w:val="24"/>
            </w:rPr>
          </w:rPrChange>
        </w:rPr>
        <w:pPrChange w:id="60" w:author="liao" w:date="2014-03-19T09:54:00Z">
          <w:pPr>
            <w:autoSpaceDE w:val="0"/>
            <w:autoSpaceDN w:val="0"/>
            <w:adjustRightInd w:val="0"/>
            <w:jc w:val="left"/>
          </w:pPr>
        </w:pPrChange>
      </w:pPr>
      <w:ins w:id="61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62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{</w:t>
        </w:r>
      </w:ins>
    </w:p>
    <w:p w:rsidR="00276E26" w:rsidRPr="00276E26" w:rsidRDefault="00276E26">
      <w:pPr>
        <w:rPr>
          <w:ins w:id="63" w:author="liao" w:date="2014-03-19T09:53:00Z"/>
          <w:rFonts w:ascii="宋体" w:hAnsi="宋体" w:cs="宋体"/>
          <w:color w:val="000000"/>
          <w:kern w:val="0"/>
          <w:sz w:val="24"/>
          <w:szCs w:val="24"/>
          <w:rPrChange w:id="64" w:author="liao" w:date="2014-03-19T09:54:00Z">
            <w:rPr>
              <w:ins w:id="65" w:author="liao" w:date="2014-03-19T09:53:00Z"/>
              <w:rFonts w:ascii="宋体" w:hAnsiTheme="minorHAnsi" w:cs="宋体"/>
              <w:kern w:val="0"/>
              <w:sz w:val="24"/>
              <w:szCs w:val="24"/>
            </w:rPr>
          </w:rPrChange>
        </w:rPr>
        <w:pPrChange w:id="66" w:author="liao" w:date="2014-03-19T09:54:00Z">
          <w:pPr>
            <w:autoSpaceDE w:val="0"/>
            <w:autoSpaceDN w:val="0"/>
            <w:adjustRightInd w:val="0"/>
            <w:jc w:val="left"/>
          </w:pPr>
        </w:pPrChange>
      </w:pPr>
      <w:ins w:id="67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68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 xml:space="preserve">    "</w:t>
        </w:r>
      </w:ins>
      <w:ins w:id="69" w:author="liao" w:date="2014-03-19T09:56:00Z">
        <w:r w:rsidRPr="00276E26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proofErr w:type="spellStart"/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>rcategory</w:t>
        </w:r>
      </w:ins>
      <w:proofErr w:type="spellEnd"/>
      <w:ins w:id="70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": </w:t>
        </w:r>
      </w:ins>
      <w:ins w:id="71" w:author="liao" w:date="2014-03-19T09:56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优化</w:t>
        </w:r>
      </w:ins>
      <w:ins w:id="72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73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,</w:t>
        </w:r>
      </w:ins>
    </w:p>
    <w:p w:rsidR="00276E26" w:rsidRPr="00276E26" w:rsidRDefault="00276E26">
      <w:pPr>
        <w:rPr>
          <w:ins w:id="74" w:author="liao" w:date="2014-03-19T09:53:00Z"/>
          <w:rFonts w:ascii="宋体" w:hAnsi="宋体" w:cs="宋体"/>
          <w:color w:val="000000"/>
          <w:kern w:val="0"/>
          <w:sz w:val="24"/>
          <w:szCs w:val="24"/>
          <w:rPrChange w:id="75" w:author="liao" w:date="2014-03-19T09:54:00Z">
            <w:rPr>
              <w:ins w:id="76" w:author="liao" w:date="2014-03-19T09:53:00Z"/>
              <w:rFonts w:ascii="宋体" w:hAnsiTheme="minorHAnsi" w:cs="宋体"/>
              <w:kern w:val="0"/>
              <w:sz w:val="24"/>
              <w:szCs w:val="24"/>
            </w:rPr>
          </w:rPrChange>
        </w:rPr>
        <w:pPrChange w:id="77" w:author="liao" w:date="2014-03-19T09:54:00Z">
          <w:pPr>
            <w:autoSpaceDE w:val="0"/>
            <w:autoSpaceDN w:val="0"/>
            <w:adjustRightInd w:val="0"/>
            <w:jc w:val="left"/>
          </w:pPr>
        </w:pPrChange>
      </w:pPr>
      <w:ins w:id="78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79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 xml:space="preserve">    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80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"</w:t>
        </w:r>
      </w:ins>
      <w:ins w:id="81" w:author="liao" w:date="2014-03-19T09:57:00Z">
        <w:r w:rsidRPr="00276E26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proofErr w:type="spellStart"/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>rendtime</w:t>
        </w:r>
      </w:ins>
      <w:proofErr w:type="spellEnd"/>
      <w:proofErr w:type="gramEnd"/>
      <w:ins w:id="82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83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": "</w:t>
        </w:r>
      </w:ins>
      <w:ins w:id="84" w:author="liao" w:date="2014-03-19T09:57:00Z">
        <w:r w:rsidR="00527FF1" w:rsidRPr="00527FF1">
          <w:t xml:space="preserve"> </w:t>
        </w:r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2014-03-20 15-36</w:t>
        </w:r>
      </w:ins>
      <w:ins w:id="85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86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",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87" w:author="liao" w:date="2014-03-19T09:53:00Z"/>
          <w:rFonts w:ascii="宋体" w:hAnsi="宋体" w:cs="宋体"/>
          <w:color w:val="000000"/>
          <w:kern w:val="0"/>
          <w:sz w:val="24"/>
          <w:szCs w:val="24"/>
          <w:rPrChange w:id="88" w:author="liao" w:date="2014-03-19T09:54:00Z">
            <w:rPr>
              <w:ins w:id="89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90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91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 xml:space="preserve">    "</w:t>
        </w:r>
      </w:ins>
      <w:ins w:id="92" w:author="liao" w:date="2014-03-19T09:57:00Z">
        <w:r w:rsidR="00527FF1" w:rsidRPr="00527FF1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content</w:t>
        </w:r>
      </w:ins>
      <w:ins w:id="93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94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": "</w:t>
        </w:r>
      </w:ins>
      <w:ins w:id="95" w:author="liao" w:date="2014-03-19T09:57:00Z">
        <w:r w:rsidR="00527FF1">
          <w:rPr>
            <w:rFonts w:ascii="宋体" w:hAnsi="宋体" w:cs="宋体" w:hint="eastAsia"/>
            <w:color w:val="000000"/>
            <w:kern w:val="0"/>
            <w:sz w:val="24"/>
            <w:szCs w:val="24"/>
          </w:rPr>
          <w:t>发送内容</w:t>
        </w:r>
      </w:ins>
      <w:ins w:id="96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97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 xml:space="preserve"> ",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98" w:author="liao" w:date="2014-03-19T09:53:00Z"/>
          <w:rFonts w:ascii="宋体" w:hAnsi="宋体" w:cs="宋体"/>
          <w:color w:val="000000"/>
          <w:kern w:val="0"/>
          <w:sz w:val="24"/>
          <w:szCs w:val="24"/>
          <w:rPrChange w:id="99" w:author="liao" w:date="2014-03-19T09:54:00Z">
            <w:rPr>
              <w:ins w:id="100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101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02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 xml:space="preserve">    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03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</w:t>
        </w:r>
      </w:ins>
      <w:ins w:id="104" w:author="liao" w:date="2014-03-19T09:57:00Z">
        <w:r w:rsidR="00527FF1" w:rsidRPr="00527FF1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proofErr w:type="spellStart"/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repairid</w:t>
        </w:r>
      </w:ins>
      <w:proofErr w:type="spellEnd"/>
      <w:proofErr w:type="gramEnd"/>
      <w:ins w:id="105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06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": "</w:t>
        </w:r>
      </w:ins>
      <w:ins w:id="107" w:author="liao" w:date="2014-03-19T09:57:00Z">
        <w:r w:rsidR="00527FF1">
          <w:rPr>
            <w:rFonts w:ascii="宋体" w:hAnsi="宋体" w:cs="宋体" w:hint="eastAsia"/>
            <w:color w:val="000000"/>
            <w:kern w:val="0"/>
            <w:sz w:val="24"/>
            <w:szCs w:val="24"/>
          </w:rPr>
          <w:t>137</w:t>
        </w:r>
      </w:ins>
      <w:ins w:id="108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09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",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110" w:author="liao" w:date="2014-03-19T09:53:00Z"/>
          <w:rFonts w:ascii="宋体" w:hAnsi="宋体" w:cs="宋体"/>
          <w:color w:val="000000"/>
          <w:kern w:val="0"/>
          <w:sz w:val="24"/>
          <w:szCs w:val="24"/>
          <w:rPrChange w:id="111" w:author="liao" w:date="2014-03-19T09:54:00Z">
            <w:rPr>
              <w:ins w:id="112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113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14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 xml:space="preserve">    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15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</w:t>
        </w:r>
      </w:ins>
      <w:ins w:id="116" w:author="liao" w:date="2014-03-19T09:58:00Z">
        <w:r w:rsidR="00527FF1" w:rsidRPr="00527FF1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</w:ins>
      <w:proofErr w:type="gramEnd"/>
      <w:ins w:id="117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18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": "</w:t>
        </w:r>
      </w:ins>
      <w:ins w:id="119" w:author="liao" w:date="2014-03-19T09:58:00Z">
        <w:r w:rsidR="00527FF1">
          <w:rPr>
            <w:rFonts w:ascii="宋体" w:hAnsi="宋体" w:cs="宋体" w:hint="eastAsia"/>
            <w:color w:val="000000"/>
            <w:kern w:val="0"/>
            <w:sz w:val="24"/>
            <w:szCs w:val="24"/>
          </w:rPr>
          <w:t>0</w:t>
        </w:r>
      </w:ins>
      <w:ins w:id="120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21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122" w:author="liao" w:date="2014-03-19T09:53:00Z"/>
          <w:rFonts w:ascii="宋体" w:hAnsi="宋体" w:cs="宋体"/>
          <w:color w:val="000000"/>
          <w:kern w:val="0"/>
          <w:sz w:val="24"/>
          <w:szCs w:val="24"/>
          <w:rPrChange w:id="123" w:author="liao" w:date="2014-03-19T09:54:00Z">
            <w:rPr>
              <w:ins w:id="124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125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26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}</w:t>
        </w:r>
      </w:ins>
    </w:p>
    <w:p w:rsidR="00527FF1" w:rsidRDefault="00527FF1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27" w:author="liao" w:date="2014-03-19T09:58:00Z"/>
          <w:rFonts w:ascii="宋体" w:hAnsi="宋体" w:cs="宋体"/>
          <w:color w:val="000000"/>
          <w:kern w:val="0"/>
          <w:sz w:val="24"/>
          <w:szCs w:val="24"/>
        </w:rPr>
      </w:pPr>
      <w:proofErr w:type="gramStart"/>
      <w:ins w:id="128" w:author="liao" w:date="2014-03-19T09:58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没任务</w:t>
        </w:r>
        <w:proofErr w:type="gramEnd"/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时：</w:t>
        </w:r>
      </w:ins>
    </w:p>
    <w:p w:rsidR="00276E26" w:rsidRPr="00276E26" w:rsidRDefault="00276E26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29" w:author="liao" w:date="2014-03-19T09:53:00Z"/>
          <w:rFonts w:ascii="宋体" w:hAnsi="宋体" w:cs="宋体"/>
          <w:color w:val="000000"/>
          <w:kern w:val="0"/>
          <w:sz w:val="24"/>
          <w:szCs w:val="24"/>
          <w:rPrChange w:id="130" w:author="liao" w:date="2014-03-19T09:54:00Z">
            <w:rPr>
              <w:ins w:id="131" w:author="liao" w:date="2014-03-19T09:53:00Z"/>
              <w:rFonts w:ascii="Verdana" w:hAnsi="Verdana" w:cs="宋体"/>
              <w:color w:val="000000"/>
              <w:kern w:val="0"/>
              <w:szCs w:val="21"/>
            </w:rPr>
          </w:rPrChange>
        </w:rPr>
      </w:pPr>
      <w:ins w:id="132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33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{</w:t>
        </w:r>
      </w:ins>
    </w:p>
    <w:p w:rsidR="00276E26" w:rsidRPr="00276E26" w:rsidRDefault="00276E26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34" w:author="liao" w:date="2014-03-19T09:53:00Z"/>
          <w:rFonts w:ascii="宋体" w:hAnsi="宋体" w:cs="宋体"/>
          <w:color w:val="000000"/>
          <w:kern w:val="0"/>
          <w:sz w:val="24"/>
          <w:szCs w:val="24"/>
          <w:rPrChange w:id="135" w:author="liao" w:date="2014-03-19T09:54:00Z">
            <w:rPr>
              <w:ins w:id="136" w:author="liao" w:date="2014-03-19T09:53:00Z"/>
              <w:rFonts w:ascii="Verdana" w:hAnsi="Verdana" w:cs="宋体"/>
              <w:color w:val="000000"/>
              <w:kern w:val="0"/>
              <w:szCs w:val="21"/>
            </w:rPr>
          </w:rPrChange>
        </w:rPr>
      </w:pPr>
      <w:ins w:id="137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38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“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39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result</w:t>
        </w:r>
        <w:proofErr w:type="gramEnd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40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:”0</w:t>
        </w:r>
      </w:ins>
    </w:p>
    <w:p w:rsidR="00276E26" w:rsidRPr="00276E26" w:rsidRDefault="00276E26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41" w:author="liao" w:date="2014-03-19T09:53:00Z"/>
          <w:rFonts w:ascii="宋体" w:hAnsi="宋体" w:cs="宋体"/>
          <w:color w:val="000000"/>
          <w:kern w:val="0"/>
          <w:sz w:val="24"/>
          <w:szCs w:val="24"/>
          <w:rPrChange w:id="142" w:author="liao" w:date="2014-03-19T09:54:00Z">
            <w:rPr>
              <w:ins w:id="143" w:author="liao" w:date="2014-03-19T09:53:00Z"/>
              <w:rFonts w:ascii="Verdana" w:hAnsi="Verdana" w:cs="宋体"/>
              <w:color w:val="000000"/>
              <w:kern w:val="0"/>
              <w:szCs w:val="21"/>
            </w:rPr>
          </w:rPrChange>
        </w:rPr>
      </w:pPr>
      <w:ins w:id="144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45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lastRenderedPageBreak/>
          <w:t>}</w:t>
        </w:r>
      </w:ins>
    </w:p>
    <w:p w:rsidR="00527FF1" w:rsidRDefault="00527FF1" w:rsidP="00077E42">
      <w:pPr>
        <w:ind w:leftChars="400" w:left="840"/>
        <w:rPr>
          <w:ins w:id="146" w:author="liao" w:date="2014-03-19T09:59:00Z"/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527FF1" w:rsidRPr="00527FF1" w:rsidRDefault="00527FF1" w:rsidP="00527FF1">
      <w:pPr>
        <w:rPr>
          <w:ins w:id="147" w:author="liao" w:date="2014-03-19T09:59:00Z"/>
          <w:b/>
          <w:sz w:val="28"/>
          <w:szCs w:val="28"/>
          <w:rPrChange w:id="148" w:author="liao" w:date="2014-03-19T10:03:00Z">
            <w:rPr>
              <w:ins w:id="149" w:author="liao" w:date="2014-03-19T09:59:00Z"/>
            </w:rPr>
          </w:rPrChange>
        </w:rPr>
      </w:pPr>
      <w:ins w:id="150" w:author="liao" w:date="2014-03-19T09:59:00Z">
        <w:r>
          <w:rPr>
            <w:rFonts w:hint="eastAsia"/>
            <w:b/>
            <w:sz w:val="28"/>
            <w:szCs w:val="28"/>
          </w:rPr>
          <w:t>1</w:t>
        </w:r>
      </w:ins>
      <w:r w:rsidR="00735597">
        <w:rPr>
          <w:rFonts w:hint="eastAsia"/>
          <w:b/>
          <w:sz w:val="28"/>
          <w:szCs w:val="28"/>
        </w:rPr>
        <w:t>4</w:t>
      </w:r>
      <w:ins w:id="151" w:author="liao" w:date="2014-03-19T09:59:00Z">
        <w:r>
          <w:rPr>
            <w:rFonts w:hint="eastAsia"/>
            <w:b/>
            <w:sz w:val="28"/>
            <w:szCs w:val="28"/>
          </w:rPr>
          <w:t>紧急任务</w:t>
        </w:r>
      </w:ins>
      <w:bookmarkStart w:id="152" w:name="_GoBack"/>
      <w:bookmarkEnd w:id="152"/>
      <w:ins w:id="153" w:author="liao" w:date="2014-03-19T10:03:00Z">
        <w:r>
          <w:rPr>
            <w:rFonts w:hint="eastAsia"/>
            <w:b/>
            <w:sz w:val="28"/>
            <w:szCs w:val="28"/>
          </w:rPr>
          <w:t>确认</w:t>
        </w:r>
      </w:ins>
    </w:p>
    <w:p w:rsidR="00527FF1" w:rsidRPr="0069189A" w:rsidRDefault="00527FF1" w:rsidP="00527FF1">
      <w:pPr>
        <w:rPr>
          <w:ins w:id="154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55" w:author="liao" w:date="2014-03-19T09:59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说明：当终端收到下发紧急任务接口时，调用此接口，</w:t>
        </w:r>
      </w:ins>
      <w:ins w:id="156" w:author="liao" w:date="2014-03-19T10:00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用来确</w:t>
        </w:r>
      </w:ins>
      <w:ins w:id="157" w:author="liao" w:date="2014-03-19T10:01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认</w:t>
        </w:r>
      </w:ins>
      <w:ins w:id="158" w:author="liao" w:date="2014-03-19T10:00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收到下发任务</w:t>
        </w:r>
      </w:ins>
      <w:ins w:id="159" w:author="liao" w:date="2014-03-19T10:01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，改变</w:t>
        </w:r>
      </w:ins>
      <w:ins w:id="160" w:author="liao" w:date="2014-03-19T10:00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任务的状态</w:t>
        </w:r>
      </w:ins>
    </w:p>
    <w:p w:rsidR="00527FF1" w:rsidRPr="00F53850" w:rsidRDefault="00527FF1">
      <w:pPr>
        <w:rPr>
          <w:ins w:id="161" w:author="liao" w:date="2014-03-19T09:59:00Z"/>
          <w:sz w:val="28"/>
          <w:szCs w:val="28"/>
        </w:rPr>
        <w:pPrChange w:id="162" w:author="liao" w:date="2014-03-19T09:59:00Z">
          <w:pPr>
            <w:ind w:leftChars="400" w:left="840"/>
          </w:pPr>
        </w:pPrChange>
      </w:pPr>
      <w:ins w:id="163" w:author="liao" w:date="2014-03-19T09:59:00Z">
        <w:r w:rsidRPr="0069189A">
          <w:rPr>
            <w:rFonts w:ascii="宋体" w:hAnsi="宋体" w:cs="宋体" w:hint="eastAsia"/>
            <w:color w:val="000000"/>
            <w:kern w:val="0"/>
            <w:sz w:val="24"/>
            <w:szCs w:val="24"/>
          </w:rPr>
          <w:t xml:space="preserve"> 方法名称：</w:t>
        </w:r>
        <w:proofErr w:type="spellStart"/>
        <w:proofErr w:type="gramStart"/>
        <w:r>
          <w:rPr>
            <w:rFonts w:ascii="Consolas" w:eastAsiaTheme="minorEastAsia" w:hAnsi="Consolas" w:cs="Consolas"/>
            <w:color w:val="000000"/>
            <w:kern w:val="0"/>
            <w:sz w:val="24"/>
            <w:szCs w:val="24"/>
            <w:highlight w:val="lightGray"/>
          </w:rPr>
          <w:t>interterminalgetTaskReply</w:t>
        </w:r>
        <w:proofErr w:type="spellEnd"/>
        <w:proofErr w:type="gramEnd"/>
      </w:ins>
    </w:p>
    <w:p w:rsidR="00527FF1" w:rsidRPr="0069189A" w:rsidRDefault="00527FF1" w:rsidP="00527FF1">
      <w:pPr>
        <w:rPr>
          <w:ins w:id="164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</w:p>
    <w:p w:rsidR="00527FF1" w:rsidRDefault="00527FF1" w:rsidP="00527FF1">
      <w:pPr>
        <w:ind w:firstLine="600"/>
        <w:rPr>
          <w:ins w:id="165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66" w:author="liao" w:date="2014-03-19T09:59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ab/>
          <w:t>参数:</w:t>
        </w:r>
      </w:ins>
    </w:p>
    <w:p w:rsidR="00527FF1" w:rsidRDefault="00527FF1" w:rsidP="00527FF1">
      <w:pPr>
        <w:ind w:firstLine="600"/>
        <w:rPr>
          <w:ins w:id="167" w:author="liao" w:date="2014-03-19T10:01:00Z"/>
          <w:rFonts w:ascii="宋体" w:hAnsi="宋体" w:cs="宋体"/>
          <w:color w:val="000000"/>
          <w:kern w:val="0"/>
          <w:sz w:val="24"/>
          <w:szCs w:val="24"/>
        </w:rPr>
      </w:pPr>
      <w:ins w:id="168" w:author="liao" w:date="2014-03-19T10:01:00Z">
        <w:r>
          <w:rPr>
            <w:rFonts w:ascii="宋体" w:hAnsi="宋体" w:cs="宋体"/>
            <w:color w:val="000000"/>
            <w:kern w:val="0"/>
            <w:sz w:val="24"/>
            <w:szCs w:val="24"/>
          </w:rPr>
          <w:t>Repaired</w:t>
        </w:r>
      </w:ins>
    </w:p>
    <w:p w:rsidR="00527FF1" w:rsidRPr="0069189A" w:rsidRDefault="00527FF1" w:rsidP="00527FF1">
      <w:pPr>
        <w:ind w:firstLine="600"/>
        <w:rPr>
          <w:ins w:id="169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70" w:author="liao" w:date="2014-03-19T10:01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正常情况</w:t>
        </w:r>
      </w:ins>
    </w:p>
    <w:p w:rsidR="00527FF1" w:rsidRPr="0069189A" w:rsidRDefault="00527FF1">
      <w:pPr>
        <w:rPr>
          <w:ins w:id="171" w:author="liao" w:date="2014-03-19T09:59:00Z"/>
          <w:rFonts w:ascii="宋体" w:hAnsi="宋体" w:cs="宋体"/>
          <w:color w:val="000000"/>
          <w:kern w:val="0"/>
          <w:sz w:val="24"/>
          <w:szCs w:val="24"/>
        </w:rPr>
        <w:pPrChange w:id="172" w:author="liao" w:date="2014-03-19T10:01:00Z">
          <w:pPr>
            <w:autoSpaceDE w:val="0"/>
            <w:autoSpaceDN w:val="0"/>
            <w:adjustRightInd w:val="0"/>
            <w:jc w:val="left"/>
          </w:pPr>
        </w:pPrChange>
      </w:pPr>
      <w:ins w:id="173" w:author="liao" w:date="2014-03-19T09:59:00Z">
        <w:r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174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75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    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  <w:rPrChange w:id="176" w:author="liao" w:date="2014-03-19T10:01:00Z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 xml:space="preserve"> 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": "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0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177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78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79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80" w:author="liao" w:date="2014-03-19T10:02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异常情况：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81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82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83" w:author="liao" w:date="2014-03-19T10:02:00Z"/>
          <w:rFonts w:ascii="宋体" w:hAnsi="宋体" w:cs="宋体"/>
          <w:color w:val="000000"/>
          <w:kern w:val="0"/>
          <w:sz w:val="24"/>
          <w:szCs w:val="24"/>
        </w:rPr>
      </w:pPr>
      <w:ins w:id="184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:”0</w:t>
        </w:r>
      </w:ins>
      <w:ins w:id="185" w:author="liao" w:date="2014-03-19T10:02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,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86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87" w:author="liao" w:date="2014-03-19T10:02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  <w:rPrChange w:id="188" w:author="liao" w:date="2014-03-19T10:02:00Z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>reason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:”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“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  <w:rPrChange w:id="189" w:author="liao" w:date="2014-03-19T10:02:00Z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 xml:space="preserve"> </w:t>
        </w:r>
        <w:r w:rsidRPr="00527FF1">
          <w:rPr>
            <w:rFonts w:ascii="宋体" w:hAnsi="宋体" w:cs="宋体" w:hint="eastAsia"/>
            <w:color w:val="000000"/>
            <w:kern w:val="0"/>
            <w:sz w:val="24"/>
            <w:szCs w:val="24"/>
            <w:rPrChange w:id="190" w:author="liao" w:date="2014-03-19T10:02:00Z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>紧急任务编号不能为空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”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91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92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527FF1" w:rsidRDefault="00527FF1" w:rsidP="00077E42">
      <w:pPr>
        <w:ind w:leftChars="400" w:left="840"/>
        <w:rPr>
          <w:ins w:id="193" w:author="liao" w:date="2014-03-19T09:59:00Z"/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527FF1" w:rsidRDefault="00527FF1" w:rsidP="00077E42">
      <w:pPr>
        <w:ind w:leftChars="400" w:left="840"/>
        <w:rPr>
          <w:ins w:id="194" w:author="liao" w:date="2014-03-19T09:59:00Z"/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077E42" w:rsidRPr="00F53850" w:rsidDel="00527FF1" w:rsidRDefault="00077E42" w:rsidP="00077E42">
      <w:pPr>
        <w:ind w:leftChars="400" w:left="840"/>
        <w:rPr>
          <w:del w:id="195" w:author="liao" w:date="2014-03-19T09:59:00Z"/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527FF1" w:rsidRPr="0069189A" w:rsidRDefault="00527FF1" w:rsidP="00735597">
      <w:pPr>
        <w:pStyle w:val="3"/>
        <w:rPr>
          <w:ins w:id="196" w:author="liao" w:date="2014-03-19T10:03:00Z"/>
          <w:b w:val="0"/>
          <w:sz w:val="28"/>
          <w:szCs w:val="28"/>
        </w:rPr>
      </w:pPr>
      <w:ins w:id="197" w:author="liao" w:date="2014-03-19T10:03:00Z">
        <w:r>
          <w:rPr>
            <w:rFonts w:hint="eastAsia"/>
            <w:sz w:val="28"/>
            <w:szCs w:val="28"/>
          </w:rPr>
          <w:t>13</w:t>
        </w:r>
        <w:r>
          <w:rPr>
            <w:rFonts w:hint="eastAsia"/>
            <w:sz w:val="28"/>
            <w:szCs w:val="28"/>
          </w:rPr>
          <w:t>紧急任务确认</w:t>
        </w:r>
      </w:ins>
    </w:p>
    <w:p w:rsidR="00527FF1" w:rsidRPr="0069189A" w:rsidRDefault="00527FF1" w:rsidP="00527FF1">
      <w:pPr>
        <w:rPr>
          <w:ins w:id="198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199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说明：当终端收到下发紧急任务接口时，调用此接口，用来确认收到下发任务，改变任务的状态</w:t>
        </w:r>
      </w:ins>
    </w:p>
    <w:p w:rsidR="00527FF1" w:rsidRPr="00F53850" w:rsidRDefault="00527FF1" w:rsidP="00527FF1">
      <w:pPr>
        <w:rPr>
          <w:ins w:id="200" w:author="liao" w:date="2014-03-19T10:03:00Z"/>
          <w:sz w:val="28"/>
          <w:szCs w:val="28"/>
        </w:rPr>
      </w:pPr>
      <w:ins w:id="201" w:author="liao" w:date="2014-03-19T10:03:00Z">
        <w:r w:rsidRPr="0069189A">
          <w:rPr>
            <w:rFonts w:ascii="宋体" w:hAnsi="宋体" w:cs="宋体" w:hint="eastAsia"/>
            <w:color w:val="000000"/>
            <w:kern w:val="0"/>
            <w:sz w:val="24"/>
            <w:szCs w:val="24"/>
          </w:rPr>
          <w:t xml:space="preserve"> 方法名称：</w:t>
        </w:r>
        <w:proofErr w:type="spellStart"/>
        <w:proofErr w:type="gramStart"/>
        <w:r>
          <w:rPr>
            <w:rFonts w:ascii="Consolas" w:eastAsiaTheme="minorEastAsia" w:hAnsi="Consolas" w:cs="Consolas"/>
            <w:color w:val="000000"/>
            <w:kern w:val="0"/>
            <w:sz w:val="24"/>
            <w:szCs w:val="24"/>
            <w:highlight w:val="lightGray"/>
          </w:rPr>
          <w:t>interterminalgetTaskReply</w:t>
        </w:r>
        <w:proofErr w:type="spellEnd"/>
        <w:proofErr w:type="gramEnd"/>
      </w:ins>
    </w:p>
    <w:p w:rsidR="00527FF1" w:rsidRPr="0069189A" w:rsidRDefault="00527FF1" w:rsidP="00527FF1">
      <w:pPr>
        <w:rPr>
          <w:ins w:id="202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</w:p>
    <w:p w:rsidR="00527FF1" w:rsidRDefault="00527FF1" w:rsidP="00527FF1">
      <w:pPr>
        <w:ind w:firstLine="600"/>
        <w:rPr>
          <w:ins w:id="203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04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ab/>
          <w:t>参数:</w:t>
        </w:r>
      </w:ins>
    </w:p>
    <w:p w:rsidR="00527FF1" w:rsidRDefault="00527FF1" w:rsidP="00527FF1">
      <w:pPr>
        <w:ind w:firstLine="600"/>
        <w:rPr>
          <w:ins w:id="205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06" w:author="liao" w:date="2014-03-19T10:03:00Z">
        <w:r>
          <w:rPr>
            <w:rFonts w:ascii="宋体" w:hAnsi="宋体" w:cs="宋体"/>
            <w:color w:val="000000"/>
            <w:kern w:val="0"/>
            <w:sz w:val="24"/>
            <w:szCs w:val="24"/>
          </w:rPr>
          <w:t>Repaired</w:t>
        </w:r>
      </w:ins>
    </w:p>
    <w:p w:rsidR="00527FF1" w:rsidRPr="0069189A" w:rsidRDefault="00527FF1" w:rsidP="00527FF1">
      <w:pPr>
        <w:ind w:firstLine="600"/>
        <w:rPr>
          <w:ins w:id="207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08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正常情况</w:t>
        </w:r>
      </w:ins>
    </w:p>
    <w:p w:rsidR="00527FF1" w:rsidRPr="0069189A" w:rsidRDefault="00527FF1" w:rsidP="00527FF1">
      <w:pPr>
        <w:rPr>
          <w:ins w:id="209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0" w:author="liao" w:date="2014-03-19T10:03:00Z">
        <w:r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211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2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    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" 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": "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0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213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4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15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6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lastRenderedPageBreak/>
          <w:t>异常情况：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17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8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19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20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:”0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,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21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22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“reason:”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“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 紧急任务编号不能为空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”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23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24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F1642C" w:rsidRDefault="00F1642C"/>
    <w:sectPr w:rsidR="00F1642C" w:rsidSect="0027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liao" w:date="2013-11-21T16:35:00Z" w:initials="l">
    <w:p w:rsidR="00276E26" w:rsidRDefault="00276E26" w:rsidP="00077E42">
      <w:pPr>
        <w:pStyle w:val="a4"/>
      </w:pPr>
      <w:r>
        <w:rPr>
          <w:rStyle w:val="a5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DD"/>
    <w:rsid w:val="00077E42"/>
    <w:rsid w:val="001618DD"/>
    <w:rsid w:val="00276E26"/>
    <w:rsid w:val="00527FF1"/>
    <w:rsid w:val="005759E2"/>
    <w:rsid w:val="00735597"/>
    <w:rsid w:val="00944338"/>
    <w:rsid w:val="00AB0BA3"/>
    <w:rsid w:val="00BC692A"/>
    <w:rsid w:val="00E70609"/>
    <w:rsid w:val="00F1642C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077E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rsid w:val="00077E42"/>
    <w:pPr>
      <w:keepNext/>
      <w:keepLines/>
      <w:spacing w:before="260" w:after="260" w:line="408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77E42"/>
    <w:rPr>
      <w:rFonts w:ascii="Calibri" w:eastAsia="宋体" w:hAnsi="Calibri" w:cs="Times New Roman"/>
      <w:b/>
      <w:kern w:val="44"/>
      <w:sz w:val="44"/>
    </w:rPr>
  </w:style>
  <w:style w:type="character" w:customStyle="1" w:styleId="3Char">
    <w:name w:val="标题 3 Char"/>
    <w:basedOn w:val="a0"/>
    <w:link w:val="3"/>
    <w:semiHidden/>
    <w:rsid w:val="00077E42"/>
    <w:rPr>
      <w:rFonts w:ascii="Calibri" w:eastAsia="宋体" w:hAnsi="Calibri" w:cs="Times New Roman"/>
      <w:b/>
      <w:sz w:val="32"/>
    </w:rPr>
  </w:style>
  <w:style w:type="character" w:styleId="a3">
    <w:name w:val="Hyperlink"/>
    <w:basedOn w:val="a0"/>
    <w:semiHidden/>
    <w:unhideWhenUsed/>
    <w:rsid w:val="00077E42"/>
    <w:rPr>
      <w:color w:val="0000FF"/>
      <w:u w:val="single"/>
    </w:rPr>
  </w:style>
  <w:style w:type="paragraph" w:styleId="a4">
    <w:name w:val="annotation text"/>
    <w:basedOn w:val="a"/>
    <w:link w:val="Char"/>
    <w:uiPriority w:val="99"/>
    <w:semiHidden/>
    <w:unhideWhenUsed/>
    <w:rsid w:val="00077E4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77E42"/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77E42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77E42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077E4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77E42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C6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077E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rsid w:val="00077E42"/>
    <w:pPr>
      <w:keepNext/>
      <w:keepLines/>
      <w:spacing w:before="260" w:after="260" w:line="408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77E42"/>
    <w:rPr>
      <w:rFonts w:ascii="Calibri" w:eastAsia="宋体" w:hAnsi="Calibri" w:cs="Times New Roman"/>
      <w:b/>
      <w:kern w:val="44"/>
      <w:sz w:val="44"/>
    </w:rPr>
  </w:style>
  <w:style w:type="character" w:customStyle="1" w:styleId="3Char">
    <w:name w:val="标题 3 Char"/>
    <w:basedOn w:val="a0"/>
    <w:link w:val="3"/>
    <w:semiHidden/>
    <w:rsid w:val="00077E42"/>
    <w:rPr>
      <w:rFonts w:ascii="Calibri" w:eastAsia="宋体" w:hAnsi="Calibri" w:cs="Times New Roman"/>
      <w:b/>
      <w:sz w:val="32"/>
    </w:rPr>
  </w:style>
  <w:style w:type="character" w:styleId="a3">
    <w:name w:val="Hyperlink"/>
    <w:basedOn w:val="a0"/>
    <w:semiHidden/>
    <w:unhideWhenUsed/>
    <w:rsid w:val="00077E42"/>
    <w:rPr>
      <w:color w:val="0000FF"/>
      <w:u w:val="single"/>
    </w:rPr>
  </w:style>
  <w:style w:type="paragraph" w:styleId="a4">
    <w:name w:val="annotation text"/>
    <w:basedOn w:val="a"/>
    <w:link w:val="Char"/>
    <w:uiPriority w:val="99"/>
    <w:semiHidden/>
    <w:unhideWhenUsed/>
    <w:rsid w:val="00077E4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77E42"/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77E42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77E42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077E4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77E42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C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888/inspection/web/webAction!interlogin.action?iuname=zhangsan&amp;iupwd=12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8888/inspection/web/webA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28</Pages>
  <Words>1696</Words>
  <Characters>9671</Characters>
  <Application>Microsoft Office Word</Application>
  <DocSecurity>0</DocSecurity>
  <Lines>80</Lines>
  <Paragraphs>22</Paragraphs>
  <ScaleCrop>false</ScaleCrop>
  <Company/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9</cp:revision>
  <dcterms:created xsi:type="dcterms:W3CDTF">2013-11-21T08:35:00Z</dcterms:created>
  <dcterms:modified xsi:type="dcterms:W3CDTF">2014-03-21T01:34:00Z</dcterms:modified>
</cp:coreProperties>
</file>